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E4" w:rsidRPr="00077718" w:rsidRDefault="00515FE4" w:rsidP="00515FE4">
      <w:pPr>
        <w:rPr>
          <w:rFonts w:ascii="Arial" w:hAnsi="Arial" w:cs="Arial"/>
          <w:b/>
          <w:color w:val="000000" w:themeColor="text1"/>
        </w:rPr>
      </w:pPr>
      <w:r w:rsidRPr="00077718">
        <w:rPr>
          <w:rFonts w:ascii="Arial" w:hAnsi="Arial" w:cs="Arial"/>
          <w:b/>
          <w:color w:val="000000" w:themeColor="text1"/>
        </w:rPr>
        <w:t xml:space="preserve">Curso: </w:t>
      </w:r>
      <w:r w:rsidR="008C2319" w:rsidRPr="008C2319">
        <w:rPr>
          <w:rFonts w:ascii="Arial" w:hAnsi="Arial" w:cs="Arial"/>
          <w:color w:val="000000" w:themeColor="text1"/>
        </w:rPr>
        <w:t>Programación en</w:t>
      </w:r>
      <w:r w:rsidR="008C2319">
        <w:rPr>
          <w:rFonts w:ascii="Arial" w:hAnsi="Arial" w:cs="Arial"/>
          <w:b/>
          <w:color w:val="000000" w:themeColor="text1"/>
        </w:rPr>
        <w:t xml:space="preserve"> </w:t>
      </w:r>
      <w:r w:rsidR="00772A98">
        <w:rPr>
          <w:rFonts w:ascii="Arial" w:hAnsi="Arial" w:cs="Arial"/>
          <w:color w:val="000000" w:themeColor="text1"/>
        </w:rPr>
        <w:t>Python Básico</w:t>
      </w:r>
    </w:p>
    <w:p w:rsidR="002313C2" w:rsidRPr="001F6194" w:rsidRDefault="001F6194" w:rsidP="002313C2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 xml:space="preserve">Formador: </w:t>
      </w:r>
      <w:r w:rsidR="00A16F6B">
        <w:rPr>
          <w:rFonts w:ascii="Arial" w:hAnsi="Arial" w:cs="Arial"/>
          <w:color w:val="000000" w:themeColor="text1"/>
        </w:rPr>
        <w:t>Erick Edgardo Salas Chaverri</w:t>
      </w:r>
    </w:p>
    <w:p w:rsidR="00E571A2" w:rsidRPr="00077718" w:rsidRDefault="00E571A2" w:rsidP="002313C2">
      <w:pPr>
        <w:rPr>
          <w:rFonts w:ascii="Arial" w:hAnsi="Arial" w:cs="Arial"/>
          <w:color w:val="000000" w:themeColor="text1"/>
          <w:shd w:val="clear" w:color="auto" w:fill="FFFFFF"/>
        </w:rPr>
      </w:pPr>
      <w:r w:rsidRPr="00077718">
        <w:rPr>
          <w:rFonts w:ascii="Arial" w:hAnsi="Arial" w:cs="Arial"/>
          <w:b/>
          <w:color w:val="000000" w:themeColor="text1"/>
          <w:shd w:val="clear" w:color="auto" w:fill="FFFFFF"/>
        </w:rPr>
        <w:t>Grupo:</w:t>
      </w:r>
      <w:r w:rsidRPr="00077718">
        <w:rPr>
          <w:rFonts w:ascii="Arial" w:hAnsi="Arial" w:cs="Arial"/>
          <w:color w:val="000000" w:themeColor="text1"/>
          <w:shd w:val="clear" w:color="auto" w:fill="FFFFFF"/>
        </w:rPr>
        <w:t xml:space="preserve"> 1 </w:t>
      </w:r>
    </w:p>
    <w:p w:rsidR="00E571A2" w:rsidRPr="00077718" w:rsidRDefault="00E571A2" w:rsidP="002313C2">
      <w:pPr>
        <w:rPr>
          <w:rFonts w:ascii="Arial" w:hAnsi="Arial" w:cs="Arial"/>
          <w:b/>
          <w:color w:val="000000" w:themeColor="text1"/>
        </w:rPr>
      </w:pPr>
      <w:r w:rsidRPr="00077718">
        <w:rPr>
          <w:rFonts w:ascii="Arial" w:hAnsi="Arial" w:cs="Arial"/>
          <w:b/>
          <w:color w:val="000000" w:themeColor="text1"/>
          <w:shd w:val="clear" w:color="auto" w:fill="FFFFFF"/>
        </w:rPr>
        <w:t>Horario:</w:t>
      </w:r>
      <w:r w:rsidRPr="0007771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A1FE6">
        <w:rPr>
          <w:rFonts w:ascii="Arial" w:hAnsi="Arial" w:cs="Arial"/>
          <w:color w:val="000000" w:themeColor="text1"/>
          <w:shd w:val="clear" w:color="auto" w:fill="FFFFFF"/>
        </w:rPr>
        <w:t>Sábados 1:00 pm a 6</w:t>
      </w:r>
      <w:r w:rsidR="00CA350D">
        <w:rPr>
          <w:rFonts w:ascii="Arial" w:hAnsi="Arial" w:cs="Arial"/>
          <w:color w:val="000000" w:themeColor="text1"/>
          <w:shd w:val="clear" w:color="auto" w:fill="FFFFFF"/>
        </w:rPr>
        <w:t>:00 pm</w:t>
      </w:r>
      <w:r w:rsidRPr="0007771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2313C2" w:rsidRPr="00077718" w:rsidRDefault="002313C2" w:rsidP="002313C2">
      <w:pPr>
        <w:rPr>
          <w:rFonts w:ascii="Arial" w:hAnsi="Arial" w:cs="Arial"/>
          <w:color w:val="000000" w:themeColor="text1"/>
        </w:rPr>
      </w:pPr>
      <w:r w:rsidRPr="00077718">
        <w:rPr>
          <w:rFonts w:ascii="Arial" w:hAnsi="Arial" w:cs="Arial"/>
          <w:b/>
          <w:color w:val="000000" w:themeColor="text1"/>
        </w:rPr>
        <w:t>Duración</w:t>
      </w:r>
      <w:r w:rsidR="00CA350D" w:rsidRPr="00077718">
        <w:rPr>
          <w:rFonts w:ascii="Arial" w:hAnsi="Arial" w:cs="Arial"/>
          <w:b/>
          <w:color w:val="000000" w:themeColor="text1"/>
        </w:rPr>
        <w:t>:</w:t>
      </w:r>
      <w:r w:rsidR="000A1FE6">
        <w:rPr>
          <w:rFonts w:ascii="Arial" w:hAnsi="Arial" w:cs="Arial"/>
          <w:color w:val="000000" w:themeColor="text1"/>
        </w:rPr>
        <w:t xml:space="preserve"> 8</w:t>
      </w:r>
      <w:r w:rsidRPr="00077718">
        <w:rPr>
          <w:rFonts w:ascii="Arial" w:hAnsi="Arial" w:cs="Arial"/>
          <w:color w:val="000000" w:themeColor="text1"/>
        </w:rPr>
        <w:t xml:space="preserve"> semanas</w:t>
      </w:r>
      <w:r w:rsidR="000A1FE6">
        <w:rPr>
          <w:rFonts w:ascii="Arial" w:hAnsi="Arial" w:cs="Arial"/>
          <w:color w:val="000000" w:themeColor="text1"/>
        </w:rPr>
        <w:t>, 1 día a la semana, 5</w:t>
      </w:r>
      <w:bookmarkStart w:id="0" w:name="_GoBack"/>
      <w:bookmarkEnd w:id="0"/>
      <w:r w:rsidR="000D7115">
        <w:rPr>
          <w:rFonts w:ascii="Arial" w:hAnsi="Arial" w:cs="Arial"/>
          <w:color w:val="000000" w:themeColor="text1"/>
        </w:rPr>
        <w:t xml:space="preserve"> horas cada día</w:t>
      </w:r>
      <w:r w:rsidRPr="00077718">
        <w:rPr>
          <w:rFonts w:ascii="Arial" w:hAnsi="Arial" w:cs="Arial"/>
          <w:color w:val="000000" w:themeColor="text1"/>
        </w:rPr>
        <w:t xml:space="preserve"> </w:t>
      </w:r>
    </w:p>
    <w:p w:rsidR="002313C2" w:rsidRDefault="002313C2" w:rsidP="002313C2">
      <w:pPr>
        <w:rPr>
          <w:rFonts w:ascii="Arial" w:hAnsi="Arial" w:cs="Arial"/>
        </w:rPr>
      </w:pPr>
    </w:p>
    <w:p w:rsidR="00745526" w:rsidRDefault="00CA350D" w:rsidP="00745526">
      <w:pPr>
        <w:rPr>
          <w:rFonts w:ascii="Arial" w:hAnsi="Arial" w:cs="Arial"/>
        </w:rPr>
      </w:pPr>
      <w:r>
        <w:rPr>
          <w:rFonts w:ascii="Arial" w:hAnsi="Arial" w:cs="Arial"/>
          <w:b/>
        </w:rPr>
        <w:t>Total de Horas</w:t>
      </w:r>
      <w:r w:rsidR="002313C2" w:rsidRPr="00C2208F">
        <w:rPr>
          <w:rFonts w:ascii="Arial" w:hAnsi="Arial" w:cs="Arial"/>
          <w:b/>
        </w:rPr>
        <w:t xml:space="preserve">: </w:t>
      </w:r>
      <w:r w:rsidR="000D7115">
        <w:rPr>
          <w:rFonts w:ascii="Arial" w:hAnsi="Arial" w:cs="Arial"/>
        </w:rPr>
        <w:t>60 (40 horas presenciales y 20 horas extra clase)</w:t>
      </w:r>
    </w:p>
    <w:p w:rsidR="000D7115" w:rsidRDefault="000D7115" w:rsidP="00745526">
      <w:pPr>
        <w:rPr>
          <w:rFonts w:ascii="Arial" w:hAnsi="Arial" w:cs="Arial"/>
        </w:rPr>
      </w:pPr>
    </w:p>
    <w:p w:rsidR="000D7115" w:rsidRPr="00745526" w:rsidRDefault="000D7115" w:rsidP="00745526">
      <w:pPr>
        <w:rPr>
          <w:rFonts w:ascii="Arial" w:hAnsi="Arial" w:cs="Arial"/>
        </w:rPr>
      </w:pPr>
      <w:r w:rsidRPr="000D7115">
        <w:rPr>
          <w:rFonts w:ascii="Arial" w:hAnsi="Arial" w:cs="Arial"/>
          <w:b/>
        </w:rPr>
        <w:t>Certificado:</w:t>
      </w:r>
      <w:r w:rsidRPr="000D7115">
        <w:rPr>
          <w:rFonts w:ascii="Arial" w:hAnsi="Arial" w:cs="Arial"/>
        </w:rPr>
        <w:t xml:space="preserve"> Al finalizar el curso se le entregará un certificado de aprovechamiento o participación emitido por la Universidad Nacional y reconocido por el MEP y el Servicio Civil.</w:t>
      </w:r>
    </w:p>
    <w:p w:rsidR="00515FE4" w:rsidRPr="002313C2" w:rsidRDefault="00515FE4" w:rsidP="00445475">
      <w:pPr>
        <w:spacing w:line="276" w:lineRule="auto"/>
        <w:rPr>
          <w:rFonts w:ascii="Arial" w:hAnsi="Arial" w:cs="Arial"/>
          <w:b/>
        </w:rPr>
      </w:pPr>
    </w:p>
    <w:p w:rsidR="00AA1EE0" w:rsidRDefault="00DC7CAE" w:rsidP="00745526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de ingreso</w:t>
      </w:r>
      <w:r w:rsidR="00C7521A" w:rsidRPr="002313C2">
        <w:rPr>
          <w:rFonts w:ascii="Arial" w:hAnsi="Arial" w:cs="Arial"/>
          <w:b/>
        </w:rPr>
        <w:t>:</w:t>
      </w:r>
    </w:p>
    <w:p w:rsidR="00DC7CAE" w:rsidRPr="002313C2" w:rsidRDefault="00DC7CAE" w:rsidP="00745526">
      <w:pPr>
        <w:spacing w:line="276" w:lineRule="auto"/>
        <w:rPr>
          <w:rFonts w:ascii="Arial" w:hAnsi="Arial" w:cs="Arial"/>
          <w:b/>
        </w:rPr>
      </w:pPr>
    </w:p>
    <w:p w:rsidR="00AC3C4F" w:rsidRPr="00DC7CAE" w:rsidRDefault="00DC7CAE" w:rsidP="00DC7CA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DC7CAE">
        <w:rPr>
          <w:rFonts w:ascii="Arial" w:hAnsi="Arial" w:cs="Arial"/>
        </w:rPr>
        <w:t>Personas con c</w:t>
      </w:r>
      <w:r w:rsidR="00232C38" w:rsidRPr="00DC7CAE">
        <w:rPr>
          <w:rFonts w:ascii="Arial" w:hAnsi="Arial" w:cs="Arial"/>
        </w:rPr>
        <w:t>onocimiento</w:t>
      </w:r>
      <w:r w:rsidRPr="00DC7CAE">
        <w:rPr>
          <w:rFonts w:ascii="Arial" w:hAnsi="Arial" w:cs="Arial"/>
        </w:rPr>
        <w:t>s</w:t>
      </w:r>
      <w:r w:rsidR="00232C38" w:rsidRPr="00DC7CAE">
        <w:rPr>
          <w:rFonts w:ascii="Arial" w:hAnsi="Arial" w:cs="Arial"/>
        </w:rPr>
        <w:t xml:space="preserve"> básico en programación</w:t>
      </w:r>
      <w:r w:rsidRPr="00DC7CAE">
        <w:rPr>
          <w:rFonts w:ascii="Arial" w:hAnsi="Arial" w:cs="Arial"/>
        </w:rPr>
        <w:t xml:space="preserve">, </w:t>
      </w:r>
      <w:r w:rsidR="00232C38" w:rsidRPr="00DC7CAE">
        <w:rPr>
          <w:rFonts w:ascii="Arial" w:hAnsi="Arial" w:cs="Arial"/>
        </w:rPr>
        <w:t>rutinas de programación</w:t>
      </w:r>
      <w:r w:rsidRPr="00DC7CAE">
        <w:rPr>
          <w:rFonts w:ascii="Arial" w:hAnsi="Arial" w:cs="Arial"/>
        </w:rPr>
        <w:t xml:space="preserve"> y c</w:t>
      </w:r>
      <w:r w:rsidR="00232C38" w:rsidRPr="00DC7CAE">
        <w:rPr>
          <w:rFonts w:ascii="Arial" w:hAnsi="Arial" w:cs="Arial"/>
        </w:rPr>
        <w:t>onocimiento básico en el uso de alguno de l</w:t>
      </w:r>
      <w:r w:rsidRPr="00DC7CAE">
        <w:rPr>
          <w:rFonts w:ascii="Arial" w:hAnsi="Arial" w:cs="Arial"/>
        </w:rPr>
        <w:t xml:space="preserve">os lenguajes de programación </w:t>
      </w:r>
      <w:r w:rsidR="00232C38" w:rsidRPr="00DC7CAE">
        <w:rPr>
          <w:rFonts w:ascii="Arial" w:hAnsi="Arial" w:cs="Arial"/>
        </w:rPr>
        <w:t>(C, C++, Pascal, C#, VB#, PHP, Cobol, Lisp, Prolog, Etc)</w:t>
      </w:r>
    </w:p>
    <w:p w:rsidR="000A4AEA" w:rsidRPr="002313C2" w:rsidRDefault="000A4AEA" w:rsidP="00445475">
      <w:pPr>
        <w:spacing w:line="276" w:lineRule="auto"/>
        <w:jc w:val="both"/>
        <w:rPr>
          <w:rFonts w:ascii="Arial" w:hAnsi="Arial" w:cs="Arial"/>
        </w:rPr>
      </w:pPr>
    </w:p>
    <w:p w:rsidR="001B5115" w:rsidRPr="007D0326" w:rsidRDefault="001B5115" w:rsidP="00DC7CA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</w:rPr>
      </w:pPr>
      <w:r w:rsidRPr="00DC7CAE">
        <w:rPr>
          <w:rFonts w:ascii="Arial" w:hAnsi="Arial" w:cs="Arial"/>
        </w:rPr>
        <w:t>El estudiante debe tener conocimientos generales de matemáticas</w:t>
      </w:r>
      <w:r w:rsidR="00DC7CAE" w:rsidRPr="00DC7CAE">
        <w:rPr>
          <w:rFonts w:ascii="Arial" w:hAnsi="Arial" w:cs="Arial"/>
        </w:rPr>
        <w:t xml:space="preserve"> y </w:t>
      </w:r>
      <w:r w:rsidRPr="00DC7CAE">
        <w:rPr>
          <w:rFonts w:ascii="Arial" w:hAnsi="Arial" w:cs="Arial"/>
        </w:rPr>
        <w:t>haber aprobado el noveno grado.</w:t>
      </w:r>
    </w:p>
    <w:p w:rsidR="007D0326" w:rsidRPr="007D0326" w:rsidRDefault="007D0326" w:rsidP="007D0326">
      <w:pPr>
        <w:pStyle w:val="ListParagraph"/>
        <w:rPr>
          <w:rFonts w:ascii="Arial" w:hAnsi="Arial" w:cs="Arial"/>
          <w:b/>
        </w:rPr>
      </w:pPr>
    </w:p>
    <w:p w:rsidR="007D0326" w:rsidRDefault="007D0326" w:rsidP="007D0326">
      <w:pPr>
        <w:spacing w:line="276" w:lineRule="auto"/>
        <w:jc w:val="both"/>
        <w:rPr>
          <w:rFonts w:ascii="Arial" w:hAnsi="Arial" w:cs="Arial"/>
          <w:b/>
        </w:rPr>
      </w:pPr>
      <w:r w:rsidRPr="009B6C90">
        <w:rPr>
          <w:rFonts w:ascii="Arial" w:hAnsi="Arial" w:cs="Arial"/>
          <w:b/>
        </w:rPr>
        <w:t>Perfil de salida:</w:t>
      </w:r>
    </w:p>
    <w:p w:rsidR="009B6C90" w:rsidRPr="009B6C90" w:rsidRDefault="009B6C90" w:rsidP="007D0326">
      <w:pPr>
        <w:spacing w:line="276" w:lineRule="auto"/>
        <w:jc w:val="both"/>
        <w:rPr>
          <w:rFonts w:ascii="Arial" w:hAnsi="Arial" w:cs="Arial"/>
          <w:b/>
        </w:rPr>
      </w:pPr>
    </w:p>
    <w:p w:rsidR="009B6C90" w:rsidRDefault="009B6C90" w:rsidP="007D0326">
      <w:pPr>
        <w:spacing w:line="276" w:lineRule="auto"/>
        <w:jc w:val="both"/>
        <w:rPr>
          <w:rFonts w:ascii="Arial" w:hAnsi="Arial" w:cs="Arial"/>
        </w:rPr>
      </w:pPr>
      <w:r w:rsidRPr="009B6C90">
        <w:rPr>
          <w:rFonts w:ascii="Arial" w:hAnsi="Arial" w:cs="Arial"/>
        </w:rPr>
        <w:t>Al finalizar el curso los estudiantes podrán:</w:t>
      </w:r>
    </w:p>
    <w:p w:rsidR="009B6C90" w:rsidRPr="000E035E" w:rsidRDefault="009B6C90" w:rsidP="009B6C90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ar-SA"/>
        </w:rPr>
      </w:pPr>
      <w:r w:rsidRPr="000E035E">
        <w:rPr>
          <w:rFonts w:ascii="Arial" w:eastAsia="Times New Roman" w:hAnsi="Arial" w:cs="Arial"/>
          <w:sz w:val="24"/>
          <w:szCs w:val="24"/>
          <w:lang w:val="es-ES" w:eastAsia="ar-SA"/>
        </w:rPr>
        <w:t xml:space="preserve">Conocer las principales características de un lenguaje orientado a objetos, específicamente el lenguaje </w:t>
      </w:r>
      <w:r w:rsidR="00A16F6B">
        <w:rPr>
          <w:rFonts w:ascii="Arial" w:eastAsia="Times New Roman" w:hAnsi="Arial" w:cs="Arial"/>
          <w:sz w:val="24"/>
          <w:szCs w:val="24"/>
          <w:lang w:val="es-ES" w:eastAsia="ar-SA"/>
        </w:rPr>
        <w:t>Python</w:t>
      </w:r>
      <w:r w:rsidRPr="000E035E">
        <w:rPr>
          <w:rFonts w:ascii="Arial" w:eastAsia="Times New Roman" w:hAnsi="Arial" w:cs="Arial"/>
          <w:sz w:val="24"/>
          <w:szCs w:val="24"/>
          <w:lang w:val="es-ES" w:eastAsia="ar-SA"/>
        </w:rPr>
        <w:t>.</w:t>
      </w:r>
    </w:p>
    <w:p w:rsidR="009B6C90" w:rsidRPr="000E035E" w:rsidRDefault="000E035E" w:rsidP="009B6C90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ar-SA"/>
        </w:rPr>
      </w:pPr>
      <w:r w:rsidRPr="000E035E">
        <w:rPr>
          <w:rFonts w:ascii="Arial" w:eastAsia="Times New Roman" w:hAnsi="Arial" w:cs="Arial"/>
          <w:sz w:val="24"/>
          <w:szCs w:val="24"/>
          <w:lang w:val="es-ES" w:eastAsia="ar-SA"/>
        </w:rPr>
        <w:t>Reconocer y utiliza</w:t>
      </w:r>
      <w:r w:rsidR="009B6C90" w:rsidRPr="000E035E">
        <w:rPr>
          <w:rFonts w:ascii="Arial" w:eastAsia="Times New Roman" w:hAnsi="Arial" w:cs="Arial"/>
          <w:sz w:val="24"/>
          <w:szCs w:val="24"/>
          <w:lang w:val="es-ES" w:eastAsia="ar-SA"/>
        </w:rPr>
        <w:t xml:space="preserve">r la sintaxis del lenguaje </w:t>
      </w:r>
      <w:r w:rsidR="00A16F6B">
        <w:rPr>
          <w:rFonts w:ascii="Arial" w:eastAsia="Times New Roman" w:hAnsi="Arial" w:cs="Arial"/>
          <w:sz w:val="24"/>
          <w:szCs w:val="24"/>
          <w:lang w:val="es-ES" w:eastAsia="ar-SA"/>
        </w:rPr>
        <w:t>Python</w:t>
      </w:r>
      <w:r w:rsidRPr="000E035E">
        <w:rPr>
          <w:rFonts w:ascii="Arial" w:eastAsia="Times New Roman" w:hAnsi="Arial" w:cs="Arial"/>
          <w:sz w:val="24"/>
          <w:szCs w:val="24"/>
          <w:lang w:val="es-ES" w:eastAsia="ar-SA"/>
        </w:rPr>
        <w:t xml:space="preserve"> de forma adecuada.</w:t>
      </w:r>
    </w:p>
    <w:p w:rsidR="00B6480F" w:rsidRPr="000E035E" w:rsidRDefault="000E035E" w:rsidP="009B6C90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ar-SA"/>
        </w:rPr>
      </w:pPr>
      <w:r w:rsidRPr="000E035E">
        <w:rPr>
          <w:rFonts w:ascii="Arial" w:eastAsia="Times New Roman" w:hAnsi="Arial" w:cs="Arial"/>
          <w:sz w:val="24"/>
          <w:szCs w:val="24"/>
          <w:lang w:val="es-ES" w:eastAsia="ar-SA"/>
        </w:rPr>
        <w:t>Plantear soluciones algorítmicas o problemas reales.</w:t>
      </w:r>
    </w:p>
    <w:p w:rsidR="000E035E" w:rsidRPr="000E035E" w:rsidRDefault="00CE4534" w:rsidP="009B6C90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s-ES" w:eastAsia="ar-SA"/>
        </w:rPr>
      </w:pPr>
      <w:r>
        <w:rPr>
          <w:rFonts w:ascii="Arial" w:eastAsia="Times New Roman" w:hAnsi="Arial" w:cs="Arial"/>
          <w:sz w:val="24"/>
          <w:szCs w:val="24"/>
          <w:lang w:val="es-ES" w:eastAsia="ar-SA"/>
        </w:rPr>
        <w:t>Utilizar la</w:t>
      </w:r>
      <w:r w:rsidR="000E035E" w:rsidRPr="000E035E">
        <w:rPr>
          <w:rFonts w:ascii="Arial" w:eastAsia="Times New Roman" w:hAnsi="Arial" w:cs="Arial"/>
          <w:sz w:val="24"/>
          <w:szCs w:val="24"/>
          <w:lang w:val="es-ES" w:eastAsia="ar-SA"/>
        </w:rPr>
        <w:t>s princip</w:t>
      </w:r>
      <w:r>
        <w:rPr>
          <w:rFonts w:ascii="Arial" w:eastAsia="Times New Roman" w:hAnsi="Arial" w:cs="Arial"/>
          <w:sz w:val="24"/>
          <w:szCs w:val="24"/>
          <w:lang w:val="es-ES" w:eastAsia="ar-SA"/>
        </w:rPr>
        <w:t>ales habilidades para la ciencia de datos mediante el lenguaje Python</w:t>
      </w:r>
      <w:r w:rsidR="000E035E" w:rsidRPr="000E035E">
        <w:rPr>
          <w:rFonts w:ascii="Arial" w:eastAsia="Times New Roman" w:hAnsi="Arial" w:cs="Arial"/>
          <w:sz w:val="24"/>
          <w:szCs w:val="24"/>
          <w:lang w:val="es-ES" w:eastAsia="ar-SA"/>
        </w:rPr>
        <w:t>.</w:t>
      </w:r>
    </w:p>
    <w:p w:rsidR="007D0326" w:rsidRDefault="007D0326" w:rsidP="007D0326">
      <w:pP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7D0326" w:rsidRDefault="007D0326" w:rsidP="007D0326">
      <w:pPr>
        <w:spacing w:line="276" w:lineRule="auto"/>
        <w:jc w:val="both"/>
        <w:rPr>
          <w:rFonts w:ascii="Arial" w:hAnsi="Arial" w:cs="Arial"/>
          <w:b/>
        </w:rPr>
      </w:pPr>
      <w:r w:rsidRPr="000E035E">
        <w:rPr>
          <w:rFonts w:ascii="Arial" w:hAnsi="Arial" w:cs="Arial"/>
          <w:b/>
        </w:rPr>
        <w:t>Descripción del curso:</w:t>
      </w:r>
    </w:p>
    <w:p w:rsidR="000E035E" w:rsidRPr="000E035E" w:rsidRDefault="000E035E" w:rsidP="007D0326">
      <w:pPr>
        <w:spacing w:line="276" w:lineRule="auto"/>
        <w:jc w:val="both"/>
        <w:rPr>
          <w:rFonts w:ascii="Arial" w:hAnsi="Arial" w:cs="Arial"/>
          <w:b/>
        </w:rPr>
      </w:pPr>
    </w:p>
    <w:p w:rsidR="000E035E" w:rsidRDefault="00134B28" w:rsidP="000E03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 </w:t>
      </w:r>
      <w:r w:rsidR="000E035E" w:rsidRPr="000E035E">
        <w:rPr>
          <w:rFonts w:ascii="Arial" w:hAnsi="Arial" w:cs="Arial"/>
        </w:rPr>
        <w:t xml:space="preserve">es un lenguaje multiplataforma que permite </w:t>
      </w:r>
      <w:r>
        <w:rPr>
          <w:rFonts w:ascii="Arial" w:hAnsi="Arial" w:cs="Arial"/>
        </w:rPr>
        <w:t xml:space="preserve">mayor facilidad legibilidad, coherencia y con los mayores estándares de calidad </w:t>
      </w:r>
      <w:r w:rsidR="000E035E" w:rsidRPr="000E035E">
        <w:rPr>
          <w:rFonts w:ascii="Arial" w:hAnsi="Arial" w:cs="Arial"/>
        </w:rPr>
        <w:t>realizar aplicaciones</w:t>
      </w:r>
      <w:r w:rsidR="00030ED6">
        <w:rPr>
          <w:rFonts w:ascii="Arial" w:hAnsi="Arial" w:cs="Arial"/>
        </w:rPr>
        <w:t xml:space="preserve"> </w:t>
      </w:r>
      <w:r w:rsidR="000E035E" w:rsidRPr="000E035E">
        <w:rPr>
          <w:rFonts w:ascii="Arial" w:hAnsi="Arial" w:cs="Arial"/>
        </w:rPr>
        <w:t xml:space="preserve">para todo tipo de entornos, para web, </w:t>
      </w:r>
      <w:r>
        <w:rPr>
          <w:rFonts w:ascii="Arial" w:hAnsi="Arial" w:cs="Arial"/>
        </w:rPr>
        <w:t xml:space="preserve">bases de datos, </w:t>
      </w:r>
      <w:r w:rsidR="000E035E" w:rsidRPr="000E035E">
        <w:rPr>
          <w:rFonts w:ascii="Arial" w:hAnsi="Arial" w:cs="Arial"/>
        </w:rPr>
        <w:t>dispositivos móviles, aplicacion</w:t>
      </w:r>
      <w:r w:rsidR="00774484">
        <w:rPr>
          <w:rFonts w:ascii="Arial" w:hAnsi="Arial" w:cs="Arial"/>
        </w:rPr>
        <w:t>es de escritorio, servidor, con amplio soporte de módulos externos que enriquecen el conjunto de herramientas disponibles.</w:t>
      </w:r>
      <w:r w:rsidR="000E035E">
        <w:rPr>
          <w:rFonts w:ascii="Arial" w:hAnsi="Arial" w:cs="Arial"/>
        </w:rPr>
        <w:t xml:space="preserve"> </w:t>
      </w:r>
      <w:r w:rsidR="00030ED6">
        <w:rPr>
          <w:rFonts w:ascii="Arial" w:hAnsi="Arial" w:cs="Arial"/>
        </w:rPr>
        <w:t>Este curso c</w:t>
      </w:r>
      <w:r w:rsidR="000E035E" w:rsidRPr="000E035E">
        <w:rPr>
          <w:rFonts w:ascii="Arial" w:hAnsi="Arial" w:cs="Arial"/>
        </w:rPr>
        <w:t>ubre los aspectos básicos de la programación orientada a objetos y el</w:t>
      </w:r>
      <w:r w:rsidR="000E035E">
        <w:rPr>
          <w:rFonts w:ascii="Arial" w:hAnsi="Arial" w:cs="Arial"/>
        </w:rPr>
        <w:t xml:space="preserve"> </w:t>
      </w:r>
      <w:r w:rsidR="000E035E" w:rsidRPr="000E035E">
        <w:rPr>
          <w:rFonts w:ascii="Arial" w:hAnsi="Arial" w:cs="Arial"/>
        </w:rPr>
        <w:t xml:space="preserve">lenguaje de programación </w:t>
      </w:r>
      <w:r>
        <w:rPr>
          <w:rFonts w:ascii="Arial" w:hAnsi="Arial" w:cs="Arial"/>
        </w:rPr>
        <w:t>Python</w:t>
      </w:r>
      <w:r w:rsidR="000E035E" w:rsidRPr="000E035E">
        <w:rPr>
          <w:rFonts w:ascii="Arial" w:hAnsi="Arial" w:cs="Arial"/>
        </w:rPr>
        <w:t>, enfatizando desde la sintaxis básica del lenguaje</w:t>
      </w:r>
      <w:r w:rsidR="000E035E">
        <w:rPr>
          <w:rFonts w:ascii="Arial" w:hAnsi="Arial" w:cs="Arial"/>
        </w:rPr>
        <w:t xml:space="preserve"> </w:t>
      </w:r>
      <w:r w:rsidR="000E035E" w:rsidRPr="000E035E">
        <w:rPr>
          <w:rFonts w:ascii="Arial" w:hAnsi="Arial" w:cs="Arial"/>
        </w:rPr>
        <w:t>hasta la construcción de objetos y s</w:t>
      </w:r>
      <w:r w:rsidR="00030ED6">
        <w:rPr>
          <w:rFonts w:ascii="Arial" w:hAnsi="Arial" w:cs="Arial"/>
        </w:rPr>
        <w:t>u comunicación, relaciones, etc</w:t>
      </w:r>
      <w:r w:rsidR="000E035E" w:rsidRPr="000E035E">
        <w:rPr>
          <w:rFonts w:ascii="Arial" w:hAnsi="Arial" w:cs="Arial"/>
        </w:rPr>
        <w:t xml:space="preserve">. Constituye </w:t>
      </w:r>
      <w:r w:rsidR="000E035E" w:rsidRPr="000E035E">
        <w:rPr>
          <w:rFonts w:ascii="Arial" w:hAnsi="Arial" w:cs="Arial"/>
        </w:rPr>
        <w:lastRenderedPageBreak/>
        <w:t>la</w:t>
      </w:r>
      <w:r w:rsidR="000E035E">
        <w:rPr>
          <w:rFonts w:ascii="Arial" w:hAnsi="Arial" w:cs="Arial"/>
        </w:rPr>
        <w:t xml:space="preserve"> </w:t>
      </w:r>
      <w:r w:rsidR="000E035E" w:rsidRPr="000E035E">
        <w:rPr>
          <w:rFonts w:ascii="Arial" w:hAnsi="Arial" w:cs="Arial"/>
        </w:rPr>
        <w:t>base para cualquier participante que requiera iniciar o afinar los conceptos</w:t>
      </w:r>
      <w:r w:rsidR="000E035E">
        <w:rPr>
          <w:rFonts w:ascii="Arial" w:hAnsi="Arial" w:cs="Arial"/>
        </w:rPr>
        <w:t xml:space="preserve"> </w:t>
      </w:r>
      <w:r w:rsidR="000E035E" w:rsidRPr="000E035E">
        <w:rPr>
          <w:rFonts w:ascii="Arial" w:hAnsi="Arial" w:cs="Arial"/>
        </w:rPr>
        <w:t xml:space="preserve">fundamentales en el mundo de la Programación en </w:t>
      </w:r>
      <w:r>
        <w:rPr>
          <w:rFonts w:ascii="Arial" w:hAnsi="Arial" w:cs="Arial"/>
        </w:rPr>
        <w:t>Python</w:t>
      </w:r>
      <w:r w:rsidR="00774484">
        <w:rPr>
          <w:rFonts w:ascii="Arial" w:hAnsi="Arial" w:cs="Arial"/>
        </w:rPr>
        <w:t xml:space="preserve"> para finalmente ser utilizada en ambientes diversos</w:t>
      </w:r>
      <w:r w:rsidR="000E035E" w:rsidRPr="000E035E">
        <w:rPr>
          <w:rFonts w:ascii="Arial" w:hAnsi="Arial" w:cs="Arial"/>
        </w:rPr>
        <w:t>.</w:t>
      </w:r>
    </w:p>
    <w:p w:rsidR="00774484" w:rsidRPr="000E035E" w:rsidRDefault="00774484" w:rsidP="000E03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E6EB2" w:rsidRPr="002313C2" w:rsidRDefault="00C7521A" w:rsidP="002313C2">
      <w:pPr>
        <w:spacing w:line="276" w:lineRule="auto"/>
        <w:jc w:val="both"/>
        <w:rPr>
          <w:rFonts w:ascii="Arial" w:hAnsi="Arial" w:cs="Arial"/>
          <w:b/>
        </w:rPr>
      </w:pPr>
      <w:r w:rsidRPr="002313C2">
        <w:rPr>
          <w:rFonts w:ascii="Arial" w:hAnsi="Arial" w:cs="Arial"/>
          <w:b/>
        </w:rPr>
        <w:t>Metodología del curso:</w:t>
      </w:r>
      <w:bookmarkStart w:id="1" w:name="_Toc319394681"/>
    </w:p>
    <w:p w:rsidR="00DE6EB2" w:rsidRPr="002313C2" w:rsidRDefault="00DE6EB2" w:rsidP="002313C2">
      <w:pPr>
        <w:spacing w:line="276" w:lineRule="auto"/>
        <w:jc w:val="both"/>
        <w:rPr>
          <w:rFonts w:ascii="Arial" w:hAnsi="Arial" w:cs="Arial"/>
        </w:rPr>
      </w:pPr>
      <w:r w:rsidRPr="002313C2">
        <w:rPr>
          <w:rFonts w:ascii="Arial" w:hAnsi="Arial" w:cs="Arial"/>
        </w:rPr>
        <w:t xml:space="preserve">Se propone como metodología las clases </w:t>
      </w:r>
      <w:r w:rsidR="00012100">
        <w:rPr>
          <w:rFonts w:ascii="Arial" w:hAnsi="Arial" w:cs="Arial"/>
        </w:rPr>
        <w:t>presenciales</w:t>
      </w:r>
      <w:r w:rsidRPr="002313C2">
        <w:rPr>
          <w:rFonts w:ascii="Arial" w:hAnsi="Arial" w:cs="Arial"/>
        </w:rPr>
        <w:t xml:space="preserve"> y demostraciones prácticas del tema, acompañadas con ejercicios dentro y fuera de clase, desarrollados</w:t>
      </w:r>
      <w:r w:rsidR="00A0710E">
        <w:rPr>
          <w:rFonts w:ascii="Arial" w:hAnsi="Arial" w:cs="Arial"/>
        </w:rPr>
        <w:t xml:space="preserve"> en grupos y/o </w:t>
      </w:r>
      <w:r w:rsidRPr="002313C2">
        <w:rPr>
          <w:rFonts w:ascii="Arial" w:hAnsi="Arial" w:cs="Arial"/>
        </w:rPr>
        <w:t>de forma individual, se promueve la investigación, la lectura y la solución a problemas, que permitan al estudiante el acercamiento de los temas con la realidad del entorno, y a su vez generar aportes a su propio aprendizaje. De igual forma se promueve la participación activa del estudiante mediante su presentación en público e intercambio de ideas, fomentando la retroalimentación y la asimilación de conceptos importantes.</w:t>
      </w:r>
    </w:p>
    <w:p w:rsidR="004945B5" w:rsidRPr="002313C2" w:rsidRDefault="00DE6EB2" w:rsidP="002313C2">
      <w:pPr>
        <w:pStyle w:val="Heading1"/>
        <w:spacing w:before="0" w:line="276" w:lineRule="auto"/>
        <w:rPr>
          <w:rFonts w:ascii="Arial" w:hAnsi="Arial" w:cs="Arial"/>
          <w:szCs w:val="24"/>
        </w:rPr>
      </w:pPr>
      <w:r w:rsidRPr="002313C2">
        <w:rPr>
          <w:rFonts w:ascii="Arial" w:eastAsia="Times New Roman" w:hAnsi="Arial" w:cs="Arial"/>
          <w:b w:val="0"/>
          <w:bCs w:val="0"/>
          <w:szCs w:val="24"/>
          <w:lang w:val="es-ES" w:eastAsia="ar-SA"/>
        </w:rPr>
        <w:t xml:space="preserve">También se pretende que el estudiante sea </w:t>
      </w:r>
      <w:r w:rsidR="00012100">
        <w:rPr>
          <w:rFonts w:ascii="Arial" w:eastAsia="Times New Roman" w:hAnsi="Arial" w:cs="Arial"/>
          <w:b w:val="0"/>
          <w:bCs w:val="0"/>
          <w:szCs w:val="24"/>
          <w:lang w:val="es-ES" w:eastAsia="ar-SA"/>
        </w:rPr>
        <w:t>creativo</w:t>
      </w:r>
      <w:r w:rsidRPr="002313C2">
        <w:rPr>
          <w:rFonts w:ascii="Arial" w:eastAsia="Times New Roman" w:hAnsi="Arial" w:cs="Arial"/>
          <w:b w:val="0"/>
          <w:bCs w:val="0"/>
          <w:szCs w:val="24"/>
          <w:lang w:val="es-ES" w:eastAsia="ar-SA"/>
        </w:rPr>
        <w:t xml:space="preserve"> en idear y formular conjuntamente con el profesor y compañeros actividades varias, donde se dé a conocer el quehacer de la carrera y del curso.</w:t>
      </w:r>
      <w:bookmarkEnd w:id="1"/>
    </w:p>
    <w:p w:rsidR="002313C2" w:rsidRPr="002313C2" w:rsidRDefault="002313C2" w:rsidP="00445475">
      <w:pPr>
        <w:spacing w:line="276" w:lineRule="auto"/>
        <w:rPr>
          <w:rFonts w:ascii="Arial" w:hAnsi="Arial" w:cs="Arial"/>
          <w:lang w:val="es-CR" w:eastAsia="en-US"/>
        </w:rPr>
      </w:pPr>
    </w:p>
    <w:p w:rsidR="00DE18AA" w:rsidRPr="002313C2" w:rsidRDefault="004D195C" w:rsidP="002313C2">
      <w:pPr>
        <w:spacing w:line="276" w:lineRule="auto"/>
        <w:rPr>
          <w:rFonts w:ascii="Arial" w:hAnsi="Arial" w:cs="Arial"/>
          <w:b/>
        </w:rPr>
      </w:pPr>
      <w:r w:rsidRPr="002313C2">
        <w:rPr>
          <w:rFonts w:ascii="Arial" w:hAnsi="Arial" w:cs="Arial"/>
          <w:b/>
        </w:rPr>
        <w:t>Objetivo General</w:t>
      </w:r>
    </w:p>
    <w:p w:rsidR="004945B5" w:rsidRDefault="00DE18AA" w:rsidP="002313C2">
      <w:pPr>
        <w:spacing w:line="276" w:lineRule="auto"/>
        <w:jc w:val="both"/>
        <w:rPr>
          <w:rFonts w:ascii="Arial" w:hAnsi="Arial" w:cs="Arial"/>
        </w:rPr>
      </w:pPr>
      <w:r w:rsidRPr="002313C2">
        <w:rPr>
          <w:rFonts w:ascii="Arial" w:hAnsi="Arial" w:cs="Arial"/>
        </w:rPr>
        <w:t xml:space="preserve">Al final de este curso el estudiante estará en capacidad de plantear y diseñar soluciones algorítmicas a problemas computacionales desde la perspectiva </w:t>
      </w:r>
      <w:r w:rsidR="00774484">
        <w:rPr>
          <w:rFonts w:ascii="Arial" w:hAnsi="Arial" w:cs="Arial"/>
        </w:rPr>
        <w:t xml:space="preserve">de la productividad de desarrollo </w:t>
      </w:r>
      <w:r w:rsidRPr="002313C2">
        <w:rPr>
          <w:rFonts w:ascii="Arial" w:hAnsi="Arial" w:cs="Arial"/>
        </w:rPr>
        <w:t xml:space="preserve">en el lenguaje de </w:t>
      </w:r>
      <w:r w:rsidR="00774484">
        <w:rPr>
          <w:rFonts w:ascii="Arial" w:hAnsi="Arial" w:cs="Arial"/>
        </w:rPr>
        <w:t>Python</w:t>
      </w:r>
      <w:r w:rsidRPr="002313C2">
        <w:rPr>
          <w:rFonts w:ascii="Arial" w:hAnsi="Arial" w:cs="Arial"/>
        </w:rPr>
        <w:t>.</w:t>
      </w:r>
    </w:p>
    <w:p w:rsidR="00DE18AA" w:rsidRPr="002313C2" w:rsidRDefault="00DE18AA" w:rsidP="00445475">
      <w:pPr>
        <w:spacing w:line="276" w:lineRule="auto"/>
        <w:rPr>
          <w:rFonts w:ascii="Arial" w:hAnsi="Arial" w:cs="Arial"/>
        </w:rPr>
      </w:pPr>
    </w:p>
    <w:p w:rsidR="004945B5" w:rsidRPr="002313C2" w:rsidRDefault="004945B5" w:rsidP="002313C2">
      <w:pPr>
        <w:spacing w:line="276" w:lineRule="auto"/>
        <w:rPr>
          <w:rFonts w:ascii="Arial" w:hAnsi="Arial" w:cs="Arial"/>
          <w:b/>
        </w:rPr>
      </w:pPr>
      <w:r w:rsidRPr="002313C2">
        <w:rPr>
          <w:rFonts w:ascii="Arial" w:hAnsi="Arial" w:cs="Arial"/>
          <w:b/>
        </w:rPr>
        <w:t>Objetivos Específicos</w:t>
      </w:r>
    </w:p>
    <w:p w:rsidR="00ED1782" w:rsidRDefault="00ED1782" w:rsidP="00A0710E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color w:val="auto"/>
          <w:lang w:val="es-ES" w:eastAsia="ar-SA"/>
        </w:rPr>
      </w:pPr>
      <w:r>
        <w:rPr>
          <w:rFonts w:ascii="Arial" w:hAnsi="Arial" w:cs="Arial"/>
          <w:lang w:val="es-ES"/>
        </w:rPr>
        <w:t xml:space="preserve">Reconocer las principales características y ventajas del lenguaje </w:t>
      </w:r>
      <w:r w:rsidR="0001495E">
        <w:rPr>
          <w:rFonts w:ascii="Arial" w:hAnsi="Arial" w:cs="Arial"/>
          <w:lang w:val="es-ES"/>
        </w:rPr>
        <w:t>Python</w:t>
      </w:r>
      <w:r w:rsidR="00AF2E06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así como de utilizar sus principales elementos para la solución de problemas.</w:t>
      </w:r>
    </w:p>
    <w:p w:rsidR="001B02F7" w:rsidRPr="002313C2" w:rsidRDefault="001B02F7" w:rsidP="00A0710E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color w:val="auto"/>
          <w:lang w:val="es-ES" w:eastAsia="ar-SA"/>
        </w:rPr>
      </w:pPr>
      <w:r w:rsidRPr="002313C2">
        <w:rPr>
          <w:rFonts w:ascii="Arial" w:eastAsia="Times New Roman" w:hAnsi="Arial" w:cs="Arial"/>
          <w:color w:val="auto"/>
          <w:lang w:val="es-ES" w:eastAsia="ar-SA"/>
        </w:rPr>
        <w:t xml:space="preserve">Analizar, diseñar y desarrollar soluciones algorítmicas a problemas computacionales. </w:t>
      </w:r>
    </w:p>
    <w:p w:rsidR="001B02F7" w:rsidRPr="002313C2" w:rsidRDefault="001B02F7" w:rsidP="00A0710E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color w:val="auto"/>
          <w:lang w:val="es-ES" w:eastAsia="ar-SA"/>
        </w:rPr>
      </w:pPr>
      <w:r w:rsidRPr="002313C2">
        <w:rPr>
          <w:rFonts w:ascii="Arial" w:eastAsia="Times New Roman" w:hAnsi="Arial" w:cs="Arial"/>
          <w:color w:val="auto"/>
          <w:lang w:val="es-ES" w:eastAsia="ar-SA"/>
        </w:rPr>
        <w:t xml:space="preserve">Plantear, diseñar y probar soluciones computacionales a situaciones reales basadas en </w:t>
      </w:r>
      <w:r w:rsidR="0001495E">
        <w:rPr>
          <w:rFonts w:ascii="Arial" w:eastAsia="Times New Roman" w:hAnsi="Arial" w:cs="Arial"/>
          <w:color w:val="auto"/>
          <w:lang w:val="es-ES" w:eastAsia="ar-SA"/>
        </w:rPr>
        <w:t>la</w:t>
      </w:r>
      <w:r w:rsidRPr="002313C2">
        <w:rPr>
          <w:rFonts w:ascii="Arial" w:eastAsia="Times New Roman" w:hAnsi="Arial" w:cs="Arial"/>
          <w:color w:val="auto"/>
          <w:lang w:val="es-ES" w:eastAsia="ar-SA"/>
        </w:rPr>
        <w:t xml:space="preserve"> </w:t>
      </w:r>
      <w:r w:rsidR="0001495E">
        <w:rPr>
          <w:rFonts w:ascii="Arial" w:eastAsia="Times New Roman" w:hAnsi="Arial" w:cs="Arial"/>
          <w:color w:val="auto"/>
          <w:lang w:val="es-ES" w:eastAsia="ar-SA"/>
        </w:rPr>
        <w:t>legibilidad y facilidad de mantenimiento de código</w:t>
      </w:r>
      <w:r w:rsidR="00AF2E06">
        <w:rPr>
          <w:rFonts w:ascii="Arial" w:eastAsia="Times New Roman" w:hAnsi="Arial" w:cs="Arial"/>
          <w:color w:val="auto"/>
          <w:lang w:val="es-ES" w:eastAsia="ar-SA"/>
        </w:rPr>
        <w:t>.</w:t>
      </w:r>
    </w:p>
    <w:p w:rsidR="00BB3739" w:rsidRPr="002313C2" w:rsidRDefault="0001495E" w:rsidP="00A0710E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color w:val="auto"/>
          <w:lang w:val="es-ES" w:eastAsia="ar-SA"/>
        </w:rPr>
      </w:pPr>
      <w:r>
        <w:rPr>
          <w:rFonts w:ascii="Arial" w:eastAsia="Times New Roman" w:hAnsi="Arial" w:cs="Arial"/>
          <w:color w:val="auto"/>
          <w:lang w:val="es-ES" w:eastAsia="ar-SA"/>
        </w:rPr>
        <w:t>Conocer las bibliotecas más comunes para la manipulación de la información y su integración de componentes</w:t>
      </w:r>
      <w:r w:rsidR="00BB3739" w:rsidRPr="002313C2">
        <w:rPr>
          <w:rFonts w:ascii="Arial" w:eastAsia="Times New Roman" w:hAnsi="Arial" w:cs="Arial"/>
          <w:color w:val="auto"/>
          <w:lang w:val="es-ES" w:eastAsia="ar-SA"/>
        </w:rPr>
        <w:t>.</w:t>
      </w:r>
    </w:p>
    <w:p w:rsidR="00CF381B" w:rsidRPr="00EA1E72" w:rsidRDefault="00ED1782" w:rsidP="00A0710E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color w:val="auto"/>
          <w:lang w:val="es-ES" w:eastAsia="ar-SA"/>
        </w:rPr>
      </w:pPr>
      <w:r>
        <w:rPr>
          <w:rFonts w:ascii="Arial" w:hAnsi="Arial" w:cs="Arial"/>
          <w:lang w:val="es-ES"/>
        </w:rPr>
        <w:t>C</w:t>
      </w:r>
      <w:r w:rsidRPr="007F4AA7">
        <w:rPr>
          <w:rFonts w:ascii="Arial" w:hAnsi="Arial" w:cs="Arial"/>
          <w:lang w:val="es-ES"/>
        </w:rPr>
        <w:t>onocer y programar aplicaciones</w:t>
      </w:r>
      <w:r>
        <w:rPr>
          <w:rFonts w:ascii="Arial" w:hAnsi="Arial" w:cs="Arial"/>
          <w:lang w:val="es-ES"/>
        </w:rPr>
        <w:t xml:space="preserve"> </w:t>
      </w:r>
      <w:r w:rsidR="00EA1E72">
        <w:rPr>
          <w:rFonts w:ascii="Arial" w:hAnsi="Arial" w:cs="Arial"/>
          <w:lang w:val="es-ES"/>
        </w:rPr>
        <w:t>para la gestión de información y su tratamiento para obtener valor agregado.</w:t>
      </w:r>
    </w:p>
    <w:p w:rsidR="00EA1E72" w:rsidRPr="002313C2" w:rsidRDefault="00EA1E72" w:rsidP="00A0710E">
      <w:pPr>
        <w:pStyle w:val="Default"/>
        <w:numPr>
          <w:ilvl w:val="0"/>
          <w:numId w:val="4"/>
        </w:numPr>
        <w:spacing w:line="276" w:lineRule="auto"/>
        <w:jc w:val="both"/>
        <w:rPr>
          <w:rFonts w:ascii="Arial" w:eastAsia="Times New Roman" w:hAnsi="Arial" w:cs="Arial"/>
          <w:color w:val="auto"/>
          <w:lang w:val="es-ES" w:eastAsia="ar-SA"/>
        </w:rPr>
      </w:pPr>
      <w:r>
        <w:rPr>
          <w:rFonts w:ascii="Arial" w:hAnsi="Arial" w:cs="Arial"/>
          <w:lang w:val="es-ES"/>
        </w:rPr>
        <w:t xml:space="preserve">Ejecutar estrategias de implementación y depuración de soluciones en Python. </w:t>
      </w:r>
    </w:p>
    <w:p w:rsidR="00445475" w:rsidRPr="00745526" w:rsidRDefault="00445475" w:rsidP="00445475">
      <w:pPr>
        <w:spacing w:line="276" w:lineRule="auto"/>
        <w:jc w:val="both"/>
        <w:rPr>
          <w:rFonts w:ascii="Arial" w:hAnsi="Arial" w:cs="Arial"/>
          <w:b/>
          <w:sz w:val="16"/>
          <w:lang w:val="es-CR"/>
        </w:rPr>
      </w:pPr>
    </w:p>
    <w:p w:rsidR="00EA1E72" w:rsidRDefault="00EA1E72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EA1E72" w:rsidRDefault="00EA1E72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EA1E72" w:rsidRDefault="00EA1E72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EA1E72" w:rsidRDefault="00EA1E72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C7521A" w:rsidRDefault="004E1172" w:rsidP="002313C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Contenidos</w:t>
      </w:r>
      <w:r w:rsidR="00C7521A" w:rsidRPr="002313C2">
        <w:rPr>
          <w:rFonts w:ascii="Arial" w:hAnsi="Arial" w:cs="Arial"/>
          <w:b/>
        </w:rPr>
        <w:t xml:space="preserve"> a desarrollar:</w:t>
      </w:r>
    </w:p>
    <w:p w:rsidR="004E1172" w:rsidRPr="002313C2" w:rsidRDefault="004E1172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620FF7" w:rsidRPr="002313C2" w:rsidRDefault="00287E38" w:rsidP="0082369F">
      <w:pPr>
        <w:pStyle w:val="TOC2"/>
        <w:rPr>
          <w:rStyle w:val="Hyperlink"/>
          <w:rFonts w:ascii="Arial" w:eastAsia="Batang" w:hAnsi="Arial" w:cs="Arial"/>
          <w:noProof/>
          <w:webHidden/>
          <w:color w:val="auto"/>
          <w:sz w:val="24"/>
          <w:szCs w:val="24"/>
          <w:u w:val="none"/>
          <w:lang w:val="es-CR"/>
        </w:rPr>
      </w:pPr>
      <w:r>
        <w:rPr>
          <w:rStyle w:val="Hyperlink"/>
          <w:rFonts w:ascii="Arial" w:eastAsia="Batang" w:hAnsi="Arial" w:cs="Arial"/>
          <w:noProof/>
          <w:color w:val="auto"/>
          <w:sz w:val="24"/>
          <w:szCs w:val="24"/>
          <w:u w:val="none"/>
          <w:lang w:val="es-CR"/>
        </w:rPr>
        <w:t>Introducción a Python</w:t>
      </w:r>
    </w:p>
    <w:p w:rsidR="00620FF7" w:rsidRPr="002313C2" w:rsidRDefault="00305BE3" w:rsidP="00445475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313C2">
        <w:rPr>
          <w:rFonts w:ascii="Arial" w:hAnsi="Arial" w:cs="Arial"/>
          <w:sz w:val="24"/>
          <w:szCs w:val="24"/>
        </w:rPr>
        <w:t>H</w:t>
      </w:r>
      <w:r w:rsidR="00360A27" w:rsidRPr="002313C2">
        <w:rPr>
          <w:rFonts w:ascii="Arial" w:hAnsi="Arial" w:cs="Arial"/>
          <w:noProof/>
          <w:sz w:val="24"/>
          <w:szCs w:val="24"/>
        </w:rPr>
        <w:t>istoria breve del lenguaje</w:t>
      </w:r>
      <w:r w:rsidR="00360A27" w:rsidRPr="002313C2">
        <w:rPr>
          <w:rFonts w:ascii="Arial" w:hAnsi="Arial" w:cs="Arial"/>
          <w:noProof/>
          <w:webHidden/>
          <w:sz w:val="24"/>
          <w:szCs w:val="24"/>
        </w:rPr>
        <w:tab/>
      </w:r>
    </w:p>
    <w:p w:rsidR="00620FF7" w:rsidRPr="007C25A8" w:rsidRDefault="00305BE3" w:rsidP="007C25A8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313C2">
        <w:rPr>
          <w:rFonts w:ascii="Arial" w:hAnsi="Arial" w:cs="Arial"/>
          <w:noProof/>
          <w:sz w:val="24"/>
          <w:szCs w:val="24"/>
        </w:rPr>
        <w:t>V</w:t>
      </w:r>
      <w:r w:rsidR="007C25A8">
        <w:rPr>
          <w:rFonts w:ascii="Arial" w:hAnsi="Arial" w:cs="Arial"/>
          <w:noProof/>
          <w:sz w:val="24"/>
          <w:szCs w:val="24"/>
        </w:rPr>
        <w:t xml:space="preserve">entajas y </w:t>
      </w:r>
      <w:r w:rsidRPr="007C25A8">
        <w:rPr>
          <w:rFonts w:ascii="Arial" w:hAnsi="Arial" w:cs="Arial"/>
          <w:noProof/>
          <w:sz w:val="24"/>
          <w:szCs w:val="24"/>
        </w:rPr>
        <w:t>D</w:t>
      </w:r>
      <w:r w:rsidR="00287E38">
        <w:rPr>
          <w:rFonts w:ascii="Arial" w:hAnsi="Arial" w:cs="Arial"/>
          <w:noProof/>
          <w:sz w:val="24"/>
          <w:szCs w:val="24"/>
        </w:rPr>
        <w:t>esventajas de Python</w:t>
      </w:r>
    </w:p>
    <w:p w:rsidR="00620FF7" w:rsidRPr="007C25A8" w:rsidRDefault="007723E9" w:rsidP="007C25A8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hyperlink w:anchor="_Toc325294390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C</w:t>
        </w:r>
        <w:r w:rsidR="00287E38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aracterísticas</w:t>
        </w:r>
      </w:hyperlink>
      <w:r w:rsidR="00287E38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t xml:space="preserve"> de Python</w:t>
      </w:r>
    </w:p>
    <w:p w:rsidR="007C25A8" w:rsidRDefault="007723E9" w:rsidP="007C25A8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hyperlink w:anchor="_Toc325294394" w:history="1">
        <w:r w:rsidR="00287E38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Entornos</w:t>
        </w:r>
      </w:hyperlink>
      <w:r w:rsidR="00287E38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t xml:space="preserve"> de desarrollo</w:t>
      </w:r>
      <w:r w:rsidR="00360A27" w:rsidRPr="002313C2">
        <w:rPr>
          <w:rFonts w:ascii="Arial" w:hAnsi="Arial" w:cs="Arial"/>
          <w:b/>
          <w:sz w:val="24"/>
          <w:szCs w:val="24"/>
        </w:rPr>
        <w:t xml:space="preserve"> </w:t>
      </w:r>
    </w:p>
    <w:p w:rsidR="007C25A8" w:rsidRPr="007C25A8" w:rsidRDefault="00287E38" w:rsidP="007C25A8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t>D</w:t>
      </w:r>
      <w:r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t>esarrollo</w:t>
      </w:r>
      <w:r w:rsidRPr="002313C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R"/>
        </w:rPr>
        <w:t>Herramientas para Python</w:t>
      </w:r>
      <w:r w:rsidR="007C25A8" w:rsidRPr="007C25A8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7C25A8" w:rsidRPr="007C25A8" w:rsidRDefault="00287E38" w:rsidP="007C25A8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Flujo de desarrollo</w:t>
      </w:r>
      <w:r w:rsidR="007C25A8" w:rsidRPr="007C25A8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620FF7" w:rsidRPr="002313C2" w:rsidRDefault="007723E9" w:rsidP="0044547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hyperlink w:anchor="_Toc325294397" w:history="1">
        <w:r w:rsidR="001C2D18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lementos básicos del lenguaje</w:t>
        </w:r>
      </w:hyperlink>
    </w:p>
    <w:p w:rsidR="00620FF7" w:rsidRPr="002313C2" w:rsidRDefault="00305BE3" w:rsidP="00445475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313C2">
        <w:rPr>
          <w:rFonts w:ascii="Arial" w:hAnsi="Arial" w:cs="Arial"/>
          <w:sz w:val="24"/>
          <w:szCs w:val="24"/>
        </w:rPr>
        <w:t>S</w:t>
      </w:r>
      <w:r w:rsidR="00685272" w:rsidRPr="00287E38">
        <w:rPr>
          <w:rFonts w:ascii="Arial" w:hAnsi="Arial" w:cs="Arial"/>
          <w:noProof/>
          <w:sz w:val="24"/>
          <w:szCs w:val="24"/>
        </w:rPr>
        <w:t>intá</w:t>
      </w:r>
      <w:r w:rsidR="00287E38">
        <w:rPr>
          <w:rFonts w:ascii="Arial" w:hAnsi="Arial" w:cs="Arial"/>
          <w:noProof/>
          <w:sz w:val="24"/>
          <w:szCs w:val="24"/>
        </w:rPr>
        <w:t>xis del lenguaje Python</w:t>
      </w:r>
    </w:p>
    <w:p w:rsidR="00620FF7" w:rsidRPr="002313C2" w:rsidRDefault="007723E9" w:rsidP="00445475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hyperlink w:anchor="_Toc325294401" w:history="1">
        <w:r w:rsidR="00287E38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Convenciones</w:t>
        </w:r>
      </w:hyperlink>
      <w:r w:rsidR="00287E38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t xml:space="preserve"> de escritura</w:t>
      </w:r>
    </w:p>
    <w:p w:rsidR="00620FF7" w:rsidRPr="002313C2" w:rsidRDefault="007723E9" w:rsidP="00445475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hyperlink w:anchor="_Toc325294402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C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omentarios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hyperlink w:anchor="_Toc325294403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V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ariables</w:t>
        </w:r>
      </w:hyperlink>
    </w:p>
    <w:p w:rsidR="00620FF7" w:rsidRPr="002313C2" w:rsidRDefault="00305BE3" w:rsidP="00445475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313C2">
        <w:rPr>
          <w:rFonts w:ascii="Arial" w:hAnsi="Arial" w:cs="Arial"/>
          <w:sz w:val="24"/>
          <w:szCs w:val="24"/>
        </w:rPr>
        <w:t>C</w:t>
      </w:r>
      <w:hyperlink w:anchor="_Toc325294408" w:history="1"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onstantes</w:t>
        </w:r>
      </w:hyperlink>
    </w:p>
    <w:p w:rsidR="00360A2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10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D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atos compuestos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11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xpresiones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12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O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peradores</w:t>
        </w:r>
      </w:hyperlink>
    </w:p>
    <w:p w:rsidR="00620FF7" w:rsidRPr="002313C2" w:rsidRDefault="007723E9" w:rsidP="00E52B44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26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F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unciones de biblioteca</w:t>
        </w:r>
      </w:hyperlink>
      <w:ins w:id="2" w:author="lubarr3" w:date="2013-08-28T11:45:00Z">
        <w:r w:rsidR="003C4DD0" w:rsidRPr="002313C2" w:rsidDel="003C4DD0">
          <w:rPr>
            <w:rFonts w:ascii="Arial" w:eastAsiaTheme="minorEastAsia" w:hAnsi="Arial" w:cs="Arial"/>
            <w:noProof/>
            <w:sz w:val="24"/>
            <w:szCs w:val="24"/>
            <w:lang w:eastAsia="es-ES_tradnl"/>
          </w:rPr>
          <w:t xml:space="preserve"> </w:t>
        </w:r>
      </w:ins>
    </w:p>
    <w:p w:rsidR="0082369F" w:rsidRPr="002313C2" w:rsidRDefault="007723E9" w:rsidP="00E52B44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Style w:val="Hyperlink"/>
          <w:rFonts w:ascii="Arial" w:eastAsiaTheme="minorEastAsia" w:hAnsi="Arial" w:cs="Arial"/>
          <w:noProof/>
          <w:color w:val="auto"/>
          <w:sz w:val="24"/>
          <w:szCs w:val="24"/>
          <w:u w:val="none"/>
          <w:lang w:eastAsia="es-ES_tradnl"/>
        </w:rPr>
      </w:pPr>
      <w:hyperlink w:anchor="_Toc325294431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M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anejo de cadenas</w:t>
        </w:r>
      </w:hyperlink>
      <w:r w:rsidR="00E52B44" w:rsidRPr="002313C2">
        <w:rPr>
          <w:rStyle w:val="Hyperlink"/>
          <w:rFonts w:ascii="Arial" w:eastAsiaTheme="minorEastAsia" w:hAnsi="Arial" w:cs="Arial"/>
          <w:noProof/>
          <w:color w:val="auto"/>
          <w:sz w:val="24"/>
          <w:szCs w:val="24"/>
          <w:u w:val="none"/>
          <w:lang w:eastAsia="es-ES_tradnl"/>
        </w:rPr>
        <w:t xml:space="preserve"> </w:t>
      </w:r>
    </w:p>
    <w:p w:rsidR="00360A27" w:rsidRPr="00097FEF" w:rsidRDefault="007723E9" w:rsidP="0082369F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Style w:val="Hyperlink"/>
          <w:rFonts w:ascii="Arial" w:eastAsiaTheme="minorEastAsia" w:hAnsi="Arial" w:cs="Arial"/>
          <w:noProof/>
          <w:color w:val="auto"/>
          <w:sz w:val="24"/>
          <w:szCs w:val="24"/>
          <w:u w:val="none"/>
          <w:lang w:eastAsia="es-ES_tradnl"/>
        </w:rPr>
      </w:pPr>
      <w:hyperlink w:anchor="_Toc325294440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I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nvocación de métodos</w:t>
        </w:r>
      </w:hyperlink>
    </w:p>
    <w:p w:rsidR="00E64062" w:rsidRPr="002313C2" w:rsidRDefault="00E64062" w:rsidP="00E64062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>
        <w:rPr>
          <w:rFonts w:ascii="Arial" w:hAnsi="Arial" w:cs="Arial"/>
          <w:noProof/>
          <w:sz w:val="24"/>
          <w:szCs w:val="24"/>
        </w:rPr>
        <w:t>Listas, tuplas, conjuntos y diccionarios</w:t>
      </w:r>
    </w:p>
    <w:p w:rsidR="00620FF7" w:rsidRPr="002313C2" w:rsidRDefault="007723E9" w:rsidP="00445475">
      <w:pPr>
        <w:pStyle w:val="ListParagraph"/>
        <w:numPr>
          <w:ilvl w:val="0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42" w:history="1">
        <w:r w:rsidR="001C2D18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structuras de control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43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structuras básicas</w:t>
        </w:r>
      </w:hyperlink>
    </w:p>
    <w:p w:rsidR="00620FF7" w:rsidRPr="002313C2" w:rsidRDefault="00305BE3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 w:rsidRPr="002313C2">
        <w:rPr>
          <w:rFonts w:ascii="Arial" w:hAnsi="Arial" w:cs="Arial"/>
          <w:noProof/>
          <w:sz w:val="24"/>
          <w:szCs w:val="24"/>
        </w:rPr>
        <w:t>S</w:t>
      </w:r>
      <w:r w:rsidR="00360A27" w:rsidRPr="002313C2">
        <w:rPr>
          <w:rFonts w:ascii="Arial" w:hAnsi="Arial" w:cs="Arial"/>
          <w:noProof/>
          <w:sz w:val="24"/>
          <w:szCs w:val="24"/>
        </w:rPr>
        <w:t>elección</w:t>
      </w:r>
    </w:p>
    <w:p w:rsidR="00620FF7" w:rsidRPr="002313C2" w:rsidRDefault="00305BE3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 w:rsidRPr="002313C2">
        <w:rPr>
          <w:rFonts w:ascii="Arial" w:hAnsi="Arial" w:cs="Arial"/>
          <w:noProof/>
          <w:sz w:val="24"/>
          <w:szCs w:val="24"/>
        </w:rPr>
        <w:t>I</w:t>
      </w:r>
      <w:r w:rsidR="00360A27" w:rsidRPr="002313C2">
        <w:rPr>
          <w:rFonts w:ascii="Arial" w:hAnsi="Arial" w:cs="Arial"/>
          <w:noProof/>
          <w:sz w:val="24"/>
          <w:szCs w:val="24"/>
        </w:rPr>
        <w:t>teración</w:t>
      </w:r>
    </w:p>
    <w:p w:rsidR="00620FF7" w:rsidRPr="00071CBB" w:rsidRDefault="00305BE3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 w:rsidRPr="002313C2">
        <w:rPr>
          <w:rFonts w:ascii="Arial" w:hAnsi="Arial" w:cs="Arial"/>
          <w:noProof/>
          <w:sz w:val="24"/>
          <w:szCs w:val="24"/>
        </w:rPr>
        <w:t>M</w:t>
      </w:r>
      <w:r w:rsidR="00360A27" w:rsidRPr="002313C2">
        <w:rPr>
          <w:rFonts w:ascii="Arial" w:hAnsi="Arial" w:cs="Arial"/>
          <w:noProof/>
          <w:sz w:val="24"/>
          <w:szCs w:val="24"/>
        </w:rPr>
        <w:t>anejo de errores y excepciones</w:t>
      </w:r>
    </w:p>
    <w:p w:rsidR="0082369F" w:rsidRPr="002313C2" w:rsidRDefault="0082369F" w:rsidP="00445475">
      <w:pPr>
        <w:pStyle w:val="ListParagraph"/>
        <w:tabs>
          <w:tab w:val="right" w:leader="dot" w:pos="9016"/>
        </w:tabs>
        <w:spacing w:line="276" w:lineRule="auto"/>
        <w:ind w:left="720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</w:p>
    <w:p w:rsidR="00620FF7" w:rsidRPr="002313C2" w:rsidRDefault="007723E9" w:rsidP="00445475">
      <w:pPr>
        <w:pStyle w:val="ListParagraph"/>
        <w:numPr>
          <w:ilvl w:val="0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49" w:history="1">
        <w:r w:rsidR="007508A8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P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rogramación orientada a objetos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50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H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istoria de la programacion orientada a objetos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51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C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onceptos fundamentales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52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A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bstracción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54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M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étodo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55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C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lase</w:t>
        </w:r>
      </w:hyperlink>
    </w:p>
    <w:p w:rsidR="00620FF7" w:rsidRPr="00DE50DF" w:rsidRDefault="00305BE3" w:rsidP="00DE50DF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 w:rsidRPr="002313C2">
        <w:rPr>
          <w:rFonts w:ascii="Arial" w:hAnsi="Arial" w:cs="Arial"/>
          <w:sz w:val="24"/>
          <w:szCs w:val="24"/>
        </w:rPr>
        <w:t>O</w:t>
      </w:r>
      <w:hyperlink w:anchor="_Toc325294457" w:history="1"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bjeto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59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ncapsulamiento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60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M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odularidad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61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O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cultación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62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T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ipos de acceso</w:t>
        </w:r>
      </w:hyperlink>
    </w:p>
    <w:p w:rsidR="00620FF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63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U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ml</w:t>
        </w:r>
      </w:hyperlink>
    </w:p>
    <w:p w:rsidR="00360A27" w:rsidRPr="002313C2" w:rsidRDefault="007723E9" w:rsidP="00445475">
      <w:pPr>
        <w:pStyle w:val="TOC2"/>
        <w:numPr>
          <w:ilvl w:val="1"/>
          <w:numId w:val="12"/>
        </w:numPr>
        <w:spacing w:after="0"/>
        <w:rPr>
          <w:rFonts w:ascii="Arial" w:hAnsi="Arial" w:cs="Arial"/>
          <w:noProof/>
          <w:sz w:val="24"/>
          <w:szCs w:val="24"/>
        </w:rPr>
      </w:pPr>
      <w:hyperlink w:anchor="_Toc325294465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s-ES" w:eastAsia="ar-SA"/>
          </w:rPr>
          <w:t>C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s-ES" w:eastAsia="ar-SA"/>
          </w:rPr>
          <w:t>onstrucción de clases</w:t>
        </w:r>
      </w:hyperlink>
    </w:p>
    <w:p w:rsidR="00620FF7" w:rsidRPr="002313C2" w:rsidRDefault="001C2D18" w:rsidP="00445475">
      <w:pPr>
        <w:pStyle w:val="ListParagraph"/>
        <w:numPr>
          <w:ilvl w:val="0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 w:rsidRPr="002313C2">
        <w:rPr>
          <w:rFonts w:ascii="Arial" w:hAnsi="Arial" w:cs="Arial"/>
          <w:sz w:val="24"/>
          <w:szCs w:val="24"/>
        </w:rPr>
        <w:t xml:space="preserve">Diseño de </w:t>
      </w:r>
      <w:hyperlink w:anchor="_Toc325294449" w:history="1">
        <w:r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programas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 xml:space="preserve"> orientada a objetos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68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P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ropiedades y operaciones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72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P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aquetes</w:t>
        </w:r>
      </w:hyperlink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Style w:val="Hyperlink"/>
          <w:rFonts w:ascii="Arial" w:eastAsiaTheme="minorEastAsia" w:hAnsi="Arial" w:cs="Arial"/>
          <w:noProof/>
          <w:color w:val="auto"/>
          <w:sz w:val="24"/>
          <w:szCs w:val="24"/>
          <w:u w:val="none"/>
          <w:lang w:eastAsia="es-ES_tradnl"/>
        </w:rPr>
      </w:pPr>
      <w:hyperlink w:anchor="_Toc325294474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H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erencia</w:t>
        </w:r>
      </w:hyperlink>
    </w:p>
    <w:p w:rsidR="0082369F" w:rsidRPr="002313C2" w:rsidRDefault="00287E38" w:rsidP="0082369F">
      <w:pPr>
        <w:pStyle w:val="TOC2"/>
        <w:rPr>
          <w:rStyle w:val="Hyperlink"/>
          <w:rFonts w:ascii="Arial" w:eastAsia="Batang" w:hAnsi="Arial" w:cs="Arial"/>
          <w:color w:val="auto"/>
          <w:sz w:val="24"/>
          <w:szCs w:val="24"/>
          <w:u w:val="none"/>
          <w:lang w:val="es-CR"/>
        </w:rPr>
      </w:pPr>
      <w:r>
        <w:rPr>
          <w:rStyle w:val="Hyperlink"/>
          <w:rFonts w:ascii="Arial" w:eastAsia="Batang" w:hAnsi="Arial" w:cs="Arial"/>
          <w:color w:val="auto"/>
          <w:sz w:val="24"/>
          <w:szCs w:val="24"/>
          <w:u w:val="none"/>
          <w:lang w:val="es-CR"/>
        </w:rPr>
        <w:t>Colecciones y iteradores</w:t>
      </w:r>
    </w:p>
    <w:p w:rsidR="00620FF7" w:rsidRPr="002313C2" w:rsidRDefault="007723E9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hyperlink w:anchor="_Toc325294476" w:history="1">
        <w:r w:rsidR="00305BE3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>I</w:t>
        </w:r>
        <w:r w:rsidR="00360A27" w:rsidRPr="002313C2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</w:rPr>
          <w:t xml:space="preserve">ntroducción a </w:t>
        </w:r>
        <w:r w:rsidR="00DE50D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Colecciones </w:t>
        </w:r>
      </w:hyperlink>
    </w:p>
    <w:p w:rsidR="00360A27" w:rsidRPr="002313C2" w:rsidRDefault="00DE50DF" w:rsidP="00445475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_tradnl"/>
        </w:rPr>
        <w:t>Manejo de iteradores</w:t>
      </w:r>
    </w:p>
    <w:p w:rsidR="000A4AEA" w:rsidRPr="00DE50DF" w:rsidRDefault="00DE50DF" w:rsidP="00DE50DF">
      <w:pPr>
        <w:pStyle w:val="ListParagraph"/>
        <w:numPr>
          <w:ilvl w:val="1"/>
          <w:numId w:val="12"/>
        </w:numPr>
        <w:tabs>
          <w:tab w:val="right" w:leader="dot" w:pos="9016"/>
        </w:tabs>
        <w:spacing w:line="276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ES_tradnl"/>
        </w:rPr>
      </w:pPr>
      <w:r>
        <w:rPr>
          <w:rFonts w:ascii="Arial" w:eastAsiaTheme="minorEastAsia" w:hAnsi="Arial" w:cs="Arial"/>
          <w:noProof/>
          <w:sz w:val="24"/>
          <w:szCs w:val="24"/>
          <w:lang w:eastAsia="es-ES_tradnl"/>
        </w:rPr>
        <w:t>Optimización del generador</w:t>
      </w:r>
    </w:p>
    <w:p w:rsidR="00360A27" w:rsidRPr="002313C2" w:rsidRDefault="00DE50DF" w:rsidP="00445475">
      <w:pPr>
        <w:pStyle w:val="TOC2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</w:t>
      </w:r>
      <w:r w:rsidR="00EA1E72">
        <w:rPr>
          <w:rFonts w:ascii="Arial" w:hAnsi="Arial" w:cs="Arial"/>
          <w:noProof/>
          <w:sz w:val="24"/>
          <w:szCs w:val="24"/>
        </w:rPr>
        <w:t>estión</w:t>
      </w:r>
      <w:r>
        <w:rPr>
          <w:rFonts w:ascii="Arial" w:hAnsi="Arial" w:cs="Arial"/>
          <w:noProof/>
          <w:sz w:val="24"/>
          <w:szCs w:val="24"/>
        </w:rPr>
        <w:t xml:space="preserve"> de Diccionarios</w:t>
      </w:r>
    </w:p>
    <w:p w:rsidR="00620FF7" w:rsidRPr="002313C2" w:rsidRDefault="00DE50DF" w:rsidP="00445475">
      <w:pPr>
        <w:pStyle w:val="TOC2"/>
        <w:numPr>
          <w:ilvl w:val="1"/>
          <w:numId w:val="12"/>
        </w:num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Creación de diccionarios</w:t>
      </w:r>
    </w:p>
    <w:p w:rsidR="004C299A" w:rsidRDefault="00DE50DF" w:rsidP="00716080">
      <w:pPr>
        <w:pStyle w:val="ListParagraph"/>
        <w:numPr>
          <w:ilvl w:val="1"/>
          <w:numId w:val="12"/>
        </w:numPr>
        <w:spacing w:line="276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Acceso de elementos</w:t>
      </w:r>
    </w:p>
    <w:p w:rsidR="00DE50DF" w:rsidRPr="000A4AEA" w:rsidRDefault="00DE50DF" w:rsidP="00716080">
      <w:pPr>
        <w:pStyle w:val="ListParagraph"/>
        <w:numPr>
          <w:ilvl w:val="1"/>
          <w:numId w:val="12"/>
        </w:numPr>
        <w:spacing w:line="276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Operaciones en diccionarios</w:t>
      </w:r>
    </w:p>
    <w:p w:rsidR="000A4AEA" w:rsidRPr="00E76550" w:rsidRDefault="00DE50DF" w:rsidP="00716080">
      <w:pPr>
        <w:pStyle w:val="ListParagraph"/>
        <w:numPr>
          <w:ilvl w:val="1"/>
          <w:numId w:val="12"/>
        </w:numPr>
        <w:spacing w:line="276" w:lineRule="auto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Interacción con otras estructuras</w:t>
      </w:r>
    </w:p>
    <w:p w:rsidR="00E76550" w:rsidRPr="002313C2" w:rsidRDefault="00DE50DF" w:rsidP="00E76550">
      <w:pPr>
        <w:pStyle w:val="TOC2"/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Manipulación de archivos</w:t>
      </w:r>
    </w:p>
    <w:p w:rsidR="00E76550" w:rsidRPr="002313C2" w:rsidRDefault="00DE50DF" w:rsidP="00E76550">
      <w:pPr>
        <w:pStyle w:val="TOC2"/>
        <w:numPr>
          <w:ilvl w:val="1"/>
          <w:numId w:val="12"/>
        </w:num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Apertura y lectura de archivo</w:t>
      </w:r>
      <w:r w:rsidR="00872889">
        <w:rPr>
          <w:rFonts w:ascii="Arial" w:hAnsi="Arial" w:cs="Arial"/>
          <w:noProof/>
          <w:sz w:val="24"/>
          <w:szCs w:val="24"/>
        </w:rPr>
        <w:t>s</w:t>
      </w:r>
    </w:p>
    <w:p w:rsidR="00E76550" w:rsidRDefault="00DE50DF" w:rsidP="00745526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Escritura de archivo</w:t>
      </w:r>
      <w:r w:rsidR="00872889">
        <w:rPr>
          <w:rFonts w:ascii="Arial" w:hAnsi="Arial" w:cs="Arial"/>
          <w:sz w:val="24"/>
          <w:szCs w:val="24"/>
          <w:lang w:val="es-ES_tradnl"/>
        </w:rPr>
        <w:t>s</w:t>
      </w:r>
    </w:p>
    <w:p w:rsidR="00872889" w:rsidRDefault="00872889" w:rsidP="00745526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Optimización de acceso y su relación con el sistema</w:t>
      </w:r>
    </w:p>
    <w:p w:rsidR="00872889" w:rsidRDefault="00872889" w:rsidP="00872889">
      <w:pPr>
        <w:pStyle w:val="TOC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Módulos de la biblioteca estándar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 w:rsidRPr="00872889">
        <w:rPr>
          <w:rFonts w:ascii="Arial" w:hAnsi="Arial" w:cs="Arial"/>
          <w:noProof/>
          <w:sz w:val="24"/>
          <w:szCs w:val="24"/>
        </w:rPr>
        <w:t>Módulos del sistema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 w:rsidRPr="00872889">
        <w:rPr>
          <w:rFonts w:ascii="Arial" w:hAnsi="Arial" w:cs="Arial"/>
          <w:noProof/>
          <w:sz w:val="24"/>
          <w:szCs w:val="24"/>
        </w:rPr>
        <w:t>M</w:t>
      </w:r>
      <w:r>
        <w:rPr>
          <w:rFonts w:ascii="Arial" w:hAnsi="Arial" w:cs="Arial"/>
          <w:noProof/>
          <w:sz w:val="24"/>
          <w:szCs w:val="24"/>
        </w:rPr>
        <w:t>ódulos de proceso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 w:rsidRPr="00872889">
        <w:rPr>
          <w:rFonts w:ascii="Arial" w:hAnsi="Arial" w:cs="Arial"/>
          <w:noProof/>
          <w:sz w:val="24"/>
          <w:szCs w:val="24"/>
        </w:rPr>
        <w:t>M</w:t>
      </w:r>
      <w:r>
        <w:rPr>
          <w:rFonts w:ascii="Arial" w:hAnsi="Arial" w:cs="Arial"/>
          <w:noProof/>
          <w:sz w:val="24"/>
          <w:szCs w:val="24"/>
        </w:rPr>
        <w:t>ódulos del asistencia al programador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 w:rsidRPr="00872889">
        <w:rPr>
          <w:rFonts w:ascii="Arial" w:hAnsi="Arial" w:cs="Arial"/>
          <w:noProof/>
          <w:sz w:val="24"/>
          <w:szCs w:val="24"/>
        </w:rPr>
        <w:t>M</w:t>
      </w:r>
      <w:r>
        <w:rPr>
          <w:rFonts w:ascii="Arial" w:hAnsi="Arial" w:cs="Arial"/>
          <w:noProof/>
          <w:sz w:val="24"/>
          <w:szCs w:val="24"/>
        </w:rPr>
        <w:t>ódulos del connector con servicios web y FTP</w:t>
      </w:r>
    </w:p>
    <w:p w:rsidR="00872889" w:rsidRDefault="00872889" w:rsidP="00872889">
      <w:pPr>
        <w:pStyle w:val="TOC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Mó</w:t>
      </w:r>
      <w:r>
        <w:rPr>
          <w:rFonts w:ascii="Arial" w:hAnsi="Arial" w:cs="Arial"/>
          <w:noProof/>
          <w:sz w:val="24"/>
          <w:szCs w:val="24"/>
        </w:rPr>
        <w:t>dulos, paquetes y espacio de nombres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Creación de paquetes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Definiciones de espacio de nombres</w:t>
      </w:r>
    </w:p>
    <w:p w:rsidR="00EA1E72" w:rsidRDefault="00872889" w:rsidP="00EA1E7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Acceso a nombres</w:t>
      </w:r>
    </w:p>
    <w:p w:rsidR="00EA1E72" w:rsidRDefault="00EA1E72" w:rsidP="00EA1E72">
      <w:pPr>
        <w:rPr>
          <w:lang w:val="es-ES_tradnl" w:eastAsia="en-US"/>
        </w:rPr>
      </w:pPr>
    </w:p>
    <w:p w:rsidR="00EA1E72" w:rsidRDefault="00EA1E72" w:rsidP="00EA1E72">
      <w:pPr>
        <w:rPr>
          <w:lang w:val="es-ES_tradnl" w:eastAsia="en-US"/>
        </w:rPr>
      </w:pPr>
    </w:p>
    <w:p w:rsidR="00EA1E72" w:rsidRDefault="00EA1E72" w:rsidP="00EA1E72">
      <w:pPr>
        <w:rPr>
          <w:lang w:val="es-ES_tradnl" w:eastAsia="en-US"/>
        </w:rPr>
      </w:pPr>
    </w:p>
    <w:p w:rsidR="00EA1E72" w:rsidRDefault="00EA1E72" w:rsidP="00EA1E72">
      <w:pPr>
        <w:rPr>
          <w:lang w:val="es-ES_tradnl" w:eastAsia="en-US"/>
        </w:rPr>
      </w:pPr>
    </w:p>
    <w:p w:rsidR="00EA1E72" w:rsidRPr="00EA1E72" w:rsidRDefault="00EA1E72" w:rsidP="00EA1E72">
      <w:pPr>
        <w:rPr>
          <w:lang w:val="es-ES_tradnl" w:eastAsia="en-US"/>
        </w:rPr>
      </w:pPr>
    </w:p>
    <w:p w:rsidR="00872889" w:rsidRPr="00872889" w:rsidRDefault="00872889" w:rsidP="00872889">
      <w:pPr>
        <w:pStyle w:val="TOC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Funciones definidas por programador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Definición de funciones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Parametros por omisión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Palabras claves como paramétros</w:t>
      </w:r>
    </w:p>
    <w:p w:rsidR="00872889" w:rsidRDefault="00872889" w:rsidP="00872889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Retorno de valores</w:t>
      </w:r>
    </w:p>
    <w:p w:rsidR="00872889" w:rsidRPr="00EA1E72" w:rsidRDefault="00872889" w:rsidP="00EA1E7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Palabras claves como paramétros</w:t>
      </w:r>
    </w:p>
    <w:p w:rsidR="00E64062" w:rsidRPr="00872889" w:rsidRDefault="00E64062" w:rsidP="00E64062">
      <w:pPr>
        <w:pStyle w:val="TOC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Introducción a expresiones regulares en Python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Definición</w:t>
      </w:r>
      <w:r>
        <w:rPr>
          <w:rFonts w:ascii="Arial" w:hAnsi="Arial" w:cs="Arial"/>
          <w:noProof/>
          <w:sz w:val="24"/>
          <w:szCs w:val="24"/>
        </w:rPr>
        <w:t xml:space="preserve"> de expresiones regulares básicas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Gestión de expresiones regulares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Obtención de resultados</w:t>
      </w:r>
    </w:p>
    <w:p w:rsidR="00E64062" w:rsidRPr="00872889" w:rsidRDefault="00E64062" w:rsidP="00E64062">
      <w:pPr>
        <w:pStyle w:val="TOC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Introducción a </w:t>
      </w:r>
      <w:r>
        <w:rPr>
          <w:rFonts w:ascii="Arial" w:hAnsi="Arial" w:cs="Arial"/>
          <w:noProof/>
          <w:sz w:val="24"/>
          <w:szCs w:val="24"/>
        </w:rPr>
        <w:t xml:space="preserve">ciencia de datos </w:t>
      </w:r>
      <w:r>
        <w:rPr>
          <w:rFonts w:ascii="Arial" w:hAnsi="Arial" w:cs="Arial"/>
          <w:noProof/>
          <w:sz w:val="24"/>
          <w:szCs w:val="24"/>
        </w:rPr>
        <w:t xml:space="preserve"> en Python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Definición</w:t>
      </w:r>
      <w:r>
        <w:rPr>
          <w:rFonts w:ascii="Arial" w:hAnsi="Arial" w:cs="Arial"/>
          <w:noProof/>
          <w:sz w:val="24"/>
          <w:szCs w:val="24"/>
        </w:rPr>
        <w:t xml:space="preserve"> de bases de datos tipo SQL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Gestión de bases de datos con módulos de Python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Obtención de resultados</w:t>
      </w:r>
      <w:r>
        <w:rPr>
          <w:rFonts w:ascii="Arial" w:hAnsi="Arial" w:cs="Arial"/>
          <w:noProof/>
          <w:sz w:val="24"/>
          <w:szCs w:val="24"/>
        </w:rPr>
        <w:t>.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Ejecución de consultas SQL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Generación de reportes tabulares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Generación de reportes gráficos.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Envio de reportes por correo electrónico.</w:t>
      </w:r>
    </w:p>
    <w:p w:rsidR="00E64062" w:rsidRPr="00872889" w:rsidRDefault="00E64062" w:rsidP="00E64062">
      <w:pPr>
        <w:pStyle w:val="TOC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Introducción a </w:t>
      </w:r>
      <w:r>
        <w:rPr>
          <w:rFonts w:ascii="Arial" w:hAnsi="Arial" w:cs="Arial"/>
          <w:noProof/>
          <w:sz w:val="24"/>
          <w:szCs w:val="24"/>
        </w:rPr>
        <w:t>la transformación de datos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Definición</w:t>
      </w:r>
      <w:r>
        <w:rPr>
          <w:rFonts w:ascii="Arial" w:hAnsi="Arial" w:cs="Arial"/>
          <w:noProof/>
          <w:sz w:val="24"/>
          <w:szCs w:val="24"/>
        </w:rPr>
        <w:t xml:space="preserve"> de dataframes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Gestión </w:t>
      </w:r>
      <w:r>
        <w:rPr>
          <w:rFonts w:ascii="Arial" w:hAnsi="Arial" w:cs="Arial"/>
          <w:noProof/>
          <w:sz w:val="24"/>
          <w:szCs w:val="24"/>
        </w:rPr>
        <w:t>de dataframes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Extracción de datos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Transformación y consultas</w:t>
      </w:r>
    </w:p>
    <w:p w:rsidR="00E64062" w:rsidRDefault="00E64062" w:rsidP="00E64062">
      <w:pPr>
        <w:pStyle w:val="TOC2"/>
        <w:numPr>
          <w:ilvl w:val="1"/>
          <w:numId w:val="1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Carga de resultados: archivos, web, base de datos</w:t>
      </w:r>
    </w:p>
    <w:p w:rsidR="00E64062" w:rsidRPr="00E64062" w:rsidRDefault="00E64062" w:rsidP="00E64062">
      <w:pPr>
        <w:rPr>
          <w:lang w:val="es-ES_tradnl" w:eastAsia="en-US"/>
        </w:rPr>
      </w:pPr>
    </w:p>
    <w:p w:rsidR="00E64062" w:rsidRPr="00E64062" w:rsidRDefault="00E64062" w:rsidP="00E64062">
      <w:pPr>
        <w:rPr>
          <w:lang w:val="es-ES_tradnl" w:eastAsia="en-US"/>
        </w:rPr>
      </w:pPr>
    </w:p>
    <w:p w:rsidR="00E64062" w:rsidRPr="00E64062" w:rsidRDefault="00E64062" w:rsidP="00E64062">
      <w:pPr>
        <w:rPr>
          <w:lang w:val="es-ES_tradnl" w:eastAsia="en-US"/>
        </w:rPr>
      </w:pPr>
    </w:p>
    <w:p w:rsidR="00E64062" w:rsidRPr="00E64062" w:rsidRDefault="00E64062" w:rsidP="00E64062">
      <w:pPr>
        <w:rPr>
          <w:lang w:val="es-ES_tradnl" w:eastAsia="en-US"/>
        </w:rPr>
      </w:pPr>
    </w:p>
    <w:p w:rsidR="00E64062" w:rsidRPr="00E64062" w:rsidRDefault="00E64062" w:rsidP="00E64062">
      <w:pPr>
        <w:rPr>
          <w:lang w:val="es-ES_tradnl" w:eastAsia="en-US"/>
        </w:rPr>
      </w:pPr>
    </w:p>
    <w:p w:rsidR="00E64062" w:rsidRPr="00E64062" w:rsidRDefault="00E64062" w:rsidP="00E64062">
      <w:pPr>
        <w:rPr>
          <w:lang w:val="es-ES_tradnl" w:eastAsia="en-US"/>
        </w:rPr>
      </w:pPr>
    </w:p>
    <w:p w:rsidR="00AF2E06" w:rsidRDefault="00AF2E06" w:rsidP="002313C2">
      <w:pPr>
        <w:jc w:val="both"/>
        <w:rPr>
          <w:rFonts w:ascii="Arial" w:hAnsi="Arial" w:cs="Arial"/>
          <w:b/>
        </w:rPr>
      </w:pPr>
    </w:p>
    <w:p w:rsidR="002313C2" w:rsidRDefault="00C7521A" w:rsidP="002313C2">
      <w:pPr>
        <w:jc w:val="both"/>
        <w:rPr>
          <w:rFonts w:ascii="Arial" w:hAnsi="Arial" w:cs="Arial"/>
          <w:b/>
          <w:lang w:val="es-ES_tradnl"/>
        </w:rPr>
      </w:pPr>
      <w:r w:rsidRPr="002313C2">
        <w:rPr>
          <w:rFonts w:ascii="Arial" w:hAnsi="Arial" w:cs="Arial"/>
          <w:b/>
        </w:rPr>
        <w:t xml:space="preserve"> </w:t>
      </w:r>
      <w:r w:rsidR="002313C2" w:rsidRPr="00596857">
        <w:rPr>
          <w:rFonts w:ascii="Arial" w:hAnsi="Arial" w:cs="Arial"/>
          <w:b/>
          <w:lang w:val="es-ES_tradnl"/>
        </w:rPr>
        <w:t xml:space="preserve">Cronograma: 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0A0" w:firstRow="1" w:lastRow="0" w:firstColumn="1" w:lastColumn="0" w:noHBand="0" w:noVBand="0"/>
      </w:tblPr>
      <w:tblGrid>
        <w:gridCol w:w="3263"/>
        <w:gridCol w:w="5917"/>
      </w:tblGrid>
      <w:tr w:rsidR="002313C2" w:rsidRPr="00596857" w:rsidTr="00E76550">
        <w:tc>
          <w:tcPr>
            <w:tcW w:w="3263" w:type="dxa"/>
            <w:tcBorders>
              <w:top w:val="single" w:sz="8" w:space="0" w:color="C0504D"/>
              <w:left w:val="single" w:sz="8" w:space="0" w:color="C0504D"/>
              <w:right w:val="single" w:sz="4" w:space="0" w:color="auto"/>
            </w:tcBorders>
            <w:shd w:val="clear" w:color="auto" w:fill="C0504D"/>
          </w:tcPr>
          <w:p w:rsidR="002313C2" w:rsidRPr="008D74CF" w:rsidRDefault="002313C2" w:rsidP="004D42F4">
            <w:pPr>
              <w:jc w:val="center"/>
              <w:rPr>
                <w:rFonts w:ascii="Arial" w:hAnsi="Arial" w:cs="Arial"/>
                <w:b/>
                <w:bCs/>
                <w:color w:val="FFFFFF"/>
                <w:lang w:val="es-MX"/>
              </w:rPr>
            </w:pPr>
            <w:r w:rsidRPr="008D74CF">
              <w:rPr>
                <w:rFonts w:ascii="Arial" w:hAnsi="Arial" w:cs="Arial"/>
                <w:b/>
                <w:bCs/>
                <w:color w:val="FFFFFF"/>
                <w:lang w:val="es-MX"/>
              </w:rPr>
              <w:t>Clase</w:t>
            </w: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right w:val="single" w:sz="8" w:space="0" w:color="C0504D"/>
            </w:tcBorders>
            <w:shd w:val="clear" w:color="auto" w:fill="C0504D"/>
          </w:tcPr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color w:val="FFFFFF"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color w:val="FFFFFF"/>
                <w:lang w:val="es-MX"/>
              </w:rPr>
              <w:t>Actividad</w:t>
            </w:r>
          </w:p>
        </w:tc>
      </w:tr>
      <w:tr w:rsidR="002313C2" w:rsidRPr="00596857" w:rsidTr="00E76550">
        <w:trPr>
          <w:trHeight w:val="934"/>
        </w:trPr>
        <w:tc>
          <w:tcPr>
            <w:tcW w:w="326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auto"/>
            </w:tcBorders>
          </w:tcPr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lang w:val="es-MX"/>
              </w:rPr>
              <w:t>Semana 1</w:t>
            </w: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  <w:right w:val="single" w:sz="8" w:space="0" w:color="C0504D"/>
            </w:tcBorders>
          </w:tcPr>
          <w:p w:rsidR="002313C2" w:rsidRDefault="00AC7AB6" w:rsidP="004D42F4">
            <w:pPr>
              <w:pStyle w:val="Prrafodelista1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Tema 1 - </w:t>
            </w:r>
            <w:r w:rsidR="00EA1E72" w:rsidRPr="00EA1E72">
              <w:rPr>
                <w:rFonts w:ascii="Arial" w:hAnsi="Arial" w:cs="Arial"/>
                <w:sz w:val="24"/>
                <w:szCs w:val="24"/>
                <w:lang w:val="es-MX"/>
              </w:rPr>
              <w:t>Introducción a Python</w:t>
            </w:r>
          </w:p>
          <w:p w:rsidR="00AC7AB6" w:rsidRPr="00596857" w:rsidRDefault="00AC7AB6" w:rsidP="004D42F4">
            <w:pPr>
              <w:pStyle w:val="Prrafodelista1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Tema 2 - </w:t>
            </w:r>
            <w:r w:rsidRPr="00AC7AB6">
              <w:rPr>
                <w:rFonts w:ascii="Arial" w:hAnsi="Arial" w:cs="Arial"/>
                <w:sz w:val="24"/>
                <w:szCs w:val="24"/>
                <w:lang w:val="es-MX"/>
              </w:rPr>
              <w:t>Elementos básicos del lenguaje</w:t>
            </w:r>
          </w:p>
        </w:tc>
      </w:tr>
      <w:tr w:rsidR="002313C2" w:rsidRPr="00596857" w:rsidTr="00E76550">
        <w:trPr>
          <w:trHeight w:val="661"/>
        </w:trPr>
        <w:tc>
          <w:tcPr>
            <w:tcW w:w="326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auto"/>
            </w:tcBorders>
          </w:tcPr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lang w:val="es-MX"/>
              </w:rPr>
              <w:t>Semana 2</w:t>
            </w:r>
          </w:p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  <w:right w:val="single" w:sz="8" w:space="0" w:color="C0504D"/>
            </w:tcBorders>
          </w:tcPr>
          <w:p w:rsidR="00E76550" w:rsidRDefault="00E76550" w:rsidP="00AC7AB6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AC7AB6" w:rsidRDefault="00AC7AB6" w:rsidP="00AC7AB6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Tema 2 - </w:t>
            </w:r>
            <w:r w:rsidRPr="00AC7AB6">
              <w:rPr>
                <w:rFonts w:ascii="Arial" w:hAnsi="Arial" w:cs="Arial"/>
                <w:sz w:val="24"/>
                <w:szCs w:val="24"/>
                <w:lang w:val="es-MX"/>
              </w:rPr>
              <w:t>Elementos básicos del lenguaje</w:t>
            </w:r>
          </w:p>
          <w:p w:rsidR="008C2319" w:rsidRPr="00596857" w:rsidRDefault="008C2319" w:rsidP="00AC7AB6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Tema 3 - </w:t>
            </w:r>
            <w:r w:rsidRPr="00AC7AB6">
              <w:rPr>
                <w:rFonts w:ascii="Arial" w:hAnsi="Arial" w:cs="Arial"/>
                <w:sz w:val="24"/>
                <w:szCs w:val="24"/>
                <w:lang w:val="es-MX"/>
              </w:rPr>
              <w:t>Estructuras de control</w:t>
            </w:r>
          </w:p>
        </w:tc>
      </w:tr>
      <w:tr w:rsidR="002313C2" w:rsidRPr="00596857" w:rsidTr="00E76550">
        <w:trPr>
          <w:trHeight w:val="658"/>
        </w:trPr>
        <w:tc>
          <w:tcPr>
            <w:tcW w:w="3263" w:type="dxa"/>
            <w:tcBorders>
              <w:top w:val="single" w:sz="8" w:space="0" w:color="C0504D"/>
              <w:left w:val="single" w:sz="8" w:space="0" w:color="C0504D"/>
              <w:right w:val="single" w:sz="4" w:space="0" w:color="auto"/>
            </w:tcBorders>
          </w:tcPr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lang w:val="es-MX"/>
              </w:rPr>
              <w:t>Semana 3</w:t>
            </w:r>
          </w:p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right w:val="single" w:sz="8" w:space="0" w:color="C0504D"/>
            </w:tcBorders>
          </w:tcPr>
          <w:p w:rsidR="00B3132F" w:rsidRDefault="00B3132F" w:rsidP="004D42F4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8C2319" w:rsidRDefault="008C2319" w:rsidP="008C2319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Tema </w:t>
            </w:r>
            <w:r w:rsidRPr="00B3132F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- </w:t>
            </w:r>
            <w:r w:rsidRPr="00B3132F">
              <w:rPr>
                <w:rFonts w:ascii="Arial" w:hAnsi="Arial" w:cs="Arial"/>
                <w:sz w:val="24"/>
                <w:szCs w:val="24"/>
                <w:lang w:val="es-MX"/>
              </w:rPr>
              <w:t>Programación orientada a objetos</w:t>
            </w:r>
          </w:p>
          <w:p w:rsidR="008C2319" w:rsidRDefault="008C2319" w:rsidP="008C2319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8C2319" w:rsidRDefault="008C2319" w:rsidP="008C2319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Tema 5 - </w:t>
            </w:r>
            <w:r w:rsidRPr="00E76550">
              <w:rPr>
                <w:rFonts w:ascii="Arial" w:hAnsi="Arial" w:cs="Arial"/>
                <w:lang w:val="es-ES_tradnl"/>
              </w:rPr>
              <w:t>Diseño de programas orientada a objetos</w:t>
            </w:r>
          </w:p>
          <w:p w:rsidR="00B3132F" w:rsidRPr="008C2319" w:rsidRDefault="00B3132F" w:rsidP="008C2319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2313C2" w:rsidRPr="00596857" w:rsidTr="00E76550">
        <w:tc>
          <w:tcPr>
            <w:tcW w:w="326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auto"/>
            </w:tcBorders>
          </w:tcPr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lang w:val="es-MX"/>
              </w:rPr>
              <w:t>Semana 4</w:t>
            </w:r>
          </w:p>
          <w:p w:rsidR="002313C2" w:rsidRPr="00596857" w:rsidRDefault="002313C2" w:rsidP="004D42F4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  <w:right w:val="single" w:sz="8" w:space="0" w:color="C0504D"/>
            </w:tcBorders>
          </w:tcPr>
          <w:p w:rsidR="000A1FE6" w:rsidRDefault="000A1FE6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Tema 6 – </w:t>
            </w:r>
            <w:r w:rsidRPr="00EA1E72">
              <w:rPr>
                <w:rFonts w:ascii="Arial" w:hAnsi="Arial" w:cs="Arial"/>
                <w:lang w:val="es-ES_tradnl"/>
              </w:rPr>
              <w:t>Colecciones y iteradores</w:t>
            </w:r>
          </w:p>
          <w:p w:rsidR="000A1FE6" w:rsidRDefault="000A1FE6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</w:p>
          <w:p w:rsidR="000A1FE6" w:rsidRDefault="000A1FE6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Tema 7 - Gestión</w:t>
            </w:r>
            <w:r w:rsidRPr="00EA1E72">
              <w:rPr>
                <w:rFonts w:ascii="Arial" w:hAnsi="Arial" w:cs="Arial"/>
                <w:lang w:val="es-ES_tradnl"/>
              </w:rPr>
              <w:t xml:space="preserve"> de Diccionarios</w:t>
            </w:r>
          </w:p>
          <w:p w:rsidR="00E76550" w:rsidRPr="00E76550" w:rsidRDefault="00E76550" w:rsidP="008C2319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313C2" w:rsidRPr="00596857" w:rsidTr="00E76550">
        <w:trPr>
          <w:trHeight w:val="815"/>
        </w:trPr>
        <w:tc>
          <w:tcPr>
            <w:tcW w:w="326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auto"/>
            </w:tcBorders>
          </w:tcPr>
          <w:p w:rsidR="002313C2" w:rsidRPr="00596857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lang w:val="es-MX"/>
              </w:rPr>
              <w:t>Semana 5</w:t>
            </w:r>
          </w:p>
          <w:p w:rsidR="002313C2" w:rsidRPr="00596857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  <w:right w:val="single" w:sz="8" w:space="0" w:color="C0504D"/>
            </w:tcBorders>
          </w:tcPr>
          <w:p w:rsidR="000A1FE6" w:rsidRDefault="000A1FE6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Tema 8 -</w:t>
            </w:r>
            <w:r>
              <w:t xml:space="preserve"> </w:t>
            </w:r>
            <w:r w:rsidRPr="00EA1E72">
              <w:rPr>
                <w:rFonts w:ascii="Arial" w:hAnsi="Arial" w:cs="Arial"/>
                <w:lang w:val="es-ES_tradnl"/>
              </w:rPr>
              <w:t>Manipulación de archivos</w:t>
            </w:r>
          </w:p>
          <w:p w:rsidR="000A1FE6" w:rsidRDefault="000A1FE6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Tema 9 -</w:t>
            </w:r>
            <w:r>
              <w:t xml:space="preserve"> </w:t>
            </w:r>
            <w:r w:rsidRPr="00EA1E72">
              <w:rPr>
                <w:rFonts w:ascii="Arial" w:hAnsi="Arial" w:cs="Arial"/>
                <w:lang w:val="es-ES_tradnl"/>
              </w:rPr>
              <w:t>Módulos de la biblioteca estándar</w:t>
            </w:r>
          </w:p>
          <w:p w:rsidR="00E76550" w:rsidRPr="00596857" w:rsidRDefault="00E76550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313C2" w:rsidRPr="00596857" w:rsidTr="00E76550">
        <w:tc>
          <w:tcPr>
            <w:tcW w:w="3263" w:type="dxa"/>
            <w:tcBorders>
              <w:top w:val="single" w:sz="8" w:space="0" w:color="C0504D"/>
              <w:left w:val="single" w:sz="8" w:space="0" w:color="C0504D"/>
              <w:bottom w:val="single" w:sz="4" w:space="0" w:color="C0504D"/>
              <w:right w:val="single" w:sz="4" w:space="0" w:color="auto"/>
            </w:tcBorders>
          </w:tcPr>
          <w:p w:rsidR="002313C2" w:rsidRPr="00596857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596857">
              <w:rPr>
                <w:rFonts w:ascii="Arial" w:hAnsi="Arial" w:cs="Arial"/>
                <w:b/>
                <w:bCs/>
                <w:lang w:val="es-MX"/>
              </w:rPr>
              <w:t>Semana 6</w:t>
            </w:r>
          </w:p>
          <w:p w:rsidR="002313C2" w:rsidRPr="00596857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8" w:space="0" w:color="C0504D"/>
              <w:left w:val="single" w:sz="4" w:space="0" w:color="auto"/>
              <w:bottom w:val="single" w:sz="4" w:space="0" w:color="C0504D"/>
              <w:right w:val="single" w:sz="8" w:space="0" w:color="C0504D"/>
            </w:tcBorders>
          </w:tcPr>
          <w:p w:rsidR="005463CA" w:rsidRDefault="005463CA" w:rsidP="00E76550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</w:p>
          <w:p w:rsidR="00967AA4" w:rsidRPr="00596857" w:rsidRDefault="000A1FE6" w:rsidP="000A1FE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Tema 10 - </w:t>
            </w:r>
            <w:r w:rsidRPr="00EA1E72">
              <w:rPr>
                <w:rFonts w:ascii="Arial" w:hAnsi="Arial" w:cs="Arial"/>
                <w:lang w:val="es-ES_tradnl"/>
              </w:rPr>
              <w:t>Módulos, paquetes y espacio de nombres</w:t>
            </w:r>
          </w:p>
        </w:tc>
      </w:tr>
      <w:tr w:rsidR="002313C2" w:rsidRPr="00596857" w:rsidTr="000A1FE6">
        <w:trPr>
          <w:trHeight w:val="754"/>
        </w:trPr>
        <w:tc>
          <w:tcPr>
            <w:tcW w:w="3263" w:type="dxa"/>
            <w:tcBorders>
              <w:top w:val="single" w:sz="4" w:space="0" w:color="C0504D"/>
              <w:left w:val="single" w:sz="8" w:space="0" w:color="C0504D"/>
              <w:bottom w:val="single" w:sz="8" w:space="0" w:color="C0504D"/>
              <w:right w:val="single" w:sz="4" w:space="0" w:color="auto"/>
            </w:tcBorders>
          </w:tcPr>
          <w:p w:rsidR="002313C2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  <w:p w:rsidR="002313C2" w:rsidRDefault="00EA1E72" w:rsidP="00EA1E72">
            <w:pPr>
              <w:tabs>
                <w:tab w:val="left" w:pos="949"/>
                <w:tab w:val="center" w:pos="1523"/>
                <w:tab w:val="left" w:pos="2076"/>
                <w:tab w:val="left" w:pos="2662"/>
              </w:tabs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ab/>
            </w:r>
            <w:r>
              <w:rPr>
                <w:rFonts w:ascii="Arial" w:hAnsi="Arial" w:cs="Arial"/>
                <w:b/>
                <w:bCs/>
                <w:lang w:val="es-MX"/>
              </w:rPr>
              <w:tab/>
            </w:r>
            <w:r w:rsidR="002313C2" w:rsidRPr="00596857">
              <w:rPr>
                <w:rFonts w:ascii="Arial" w:hAnsi="Arial" w:cs="Arial"/>
                <w:b/>
                <w:bCs/>
                <w:lang w:val="es-MX"/>
              </w:rPr>
              <w:t>Semana 7</w:t>
            </w:r>
          </w:p>
          <w:p w:rsidR="002313C2" w:rsidRPr="00596857" w:rsidRDefault="002313C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4" w:space="0" w:color="C0504D"/>
              <w:left w:val="single" w:sz="4" w:space="0" w:color="auto"/>
              <w:bottom w:val="single" w:sz="8" w:space="0" w:color="C0504D"/>
              <w:right w:val="single" w:sz="8" w:space="0" w:color="C0504D"/>
            </w:tcBorders>
          </w:tcPr>
          <w:p w:rsidR="00E76550" w:rsidRDefault="00E76550" w:rsidP="00AC7AB6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</w:p>
          <w:p w:rsidR="00E76550" w:rsidRPr="00596857" w:rsidRDefault="000A1FE6" w:rsidP="00C64B92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Tema  11- </w:t>
            </w:r>
            <w:r w:rsidRPr="00C64B92">
              <w:rPr>
                <w:rFonts w:ascii="Arial" w:hAnsi="Arial" w:cs="Arial"/>
                <w:lang w:val="es-ES_tradnl"/>
              </w:rPr>
              <w:t>Funciones definidas por programador</w:t>
            </w:r>
          </w:p>
        </w:tc>
      </w:tr>
      <w:tr w:rsidR="00EA1E72" w:rsidRPr="00596857" w:rsidTr="000A1FE6">
        <w:trPr>
          <w:trHeight w:val="676"/>
        </w:trPr>
        <w:tc>
          <w:tcPr>
            <w:tcW w:w="3263" w:type="dxa"/>
            <w:tcBorders>
              <w:top w:val="single" w:sz="4" w:space="0" w:color="C0504D"/>
              <w:left w:val="single" w:sz="8" w:space="0" w:color="C0504D"/>
              <w:bottom w:val="single" w:sz="8" w:space="0" w:color="C0504D"/>
              <w:right w:val="single" w:sz="4" w:space="0" w:color="auto"/>
            </w:tcBorders>
          </w:tcPr>
          <w:p w:rsidR="00EA1E72" w:rsidRDefault="00EA1E72" w:rsidP="00EA1E72">
            <w:pPr>
              <w:tabs>
                <w:tab w:val="left" w:pos="949"/>
                <w:tab w:val="center" w:pos="1523"/>
                <w:tab w:val="left" w:pos="2076"/>
                <w:tab w:val="left" w:pos="2662"/>
              </w:tabs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ab/>
            </w:r>
            <w:r>
              <w:rPr>
                <w:rFonts w:ascii="Arial" w:hAnsi="Arial" w:cs="Arial"/>
                <w:b/>
                <w:bCs/>
                <w:lang w:val="es-MX"/>
              </w:rPr>
              <w:tab/>
            </w:r>
            <w:r>
              <w:rPr>
                <w:rFonts w:ascii="Arial" w:hAnsi="Arial" w:cs="Arial"/>
                <w:b/>
                <w:bCs/>
                <w:lang w:val="es-MX"/>
              </w:rPr>
              <w:t>Semana 8</w:t>
            </w:r>
          </w:p>
          <w:p w:rsidR="00EA1E72" w:rsidRDefault="00EA1E72" w:rsidP="004D42F4">
            <w:pPr>
              <w:tabs>
                <w:tab w:val="left" w:pos="2076"/>
                <w:tab w:val="left" w:pos="2662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917" w:type="dxa"/>
            <w:tcBorders>
              <w:top w:val="single" w:sz="4" w:space="0" w:color="C0504D"/>
              <w:left w:val="single" w:sz="4" w:space="0" w:color="auto"/>
              <w:bottom w:val="single" w:sz="8" w:space="0" w:color="C0504D"/>
              <w:right w:val="single" w:sz="8" w:space="0" w:color="C0504D"/>
            </w:tcBorders>
          </w:tcPr>
          <w:p w:rsidR="008C2319" w:rsidRDefault="008C2319" w:rsidP="008C2319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Exposiciones</w:t>
            </w:r>
          </w:p>
          <w:p w:rsidR="00C64B92" w:rsidRDefault="008C2319" w:rsidP="008C2319">
            <w:pPr>
              <w:suppressAutoHyphens w:val="0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Entrega y defensa Proyecto Final</w:t>
            </w:r>
          </w:p>
        </w:tc>
      </w:tr>
    </w:tbl>
    <w:p w:rsidR="00AF2E06" w:rsidRDefault="00AF2E0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AF2E06" w:rsidRDefault="00AF2E0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0A1FE6" w:rsidRDefault="000A1FE6" w:rsidP="002313C2">
      <w:pPr>
        <w:spacing w:line="276" w:lineRule="auto"/>
        <w:jc w:val="both"/>
        <w:rPr>
          <w:rFonts w:ascii="Arial" w:hAnsi="Arial" w:cs="Arial"/>
          <w:b/>
        </w:rPr>
      </w:pPr>
    </w:p>
    <w:p w:rsidR="00C7521A" w:rsidRPr="002313C2" w:rsidRDefault="00C7521A" w:rsidP="002313C2">
      <w:pPr>
        <w:spacing w:line="276" w:lineRule="auto"/>
        <w:jc w:val="both"/>
        <w:rPr>
          <w:rFonts w:ascii="Arial" w:hAnsi="Arial" w:cs="Arial"/>
          <w:b/>
        </w:rPr>
      </w:pPr>
      <w:r w:rsidRPr="002313C2">
        <w:rPr>
          <w:rFonts w:ascii="Arial" w:hAnsi="Arial" w:cs="Arial"/>
          <w:b/>
        </w:rPr>
        <w:t>Método de evaluación.</w:t>
      </w:r>
    </w:p>
    <w:p w:rsidR="00590F50" w:rsidRPr="002313C2" w:rsidRDefault="00590F50" w:rsidP="00445475">
      <w:pPr>
        <w:spacing w:line="276" w:lineRule="auto"/>
        <w:jc w:val="both"/>
        <w:rPr>
          <w:rFonts w:ascii="Arial" w:hAnsi="Arial" w:cs="Arial"/>
          <w:b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268"/>
        <w:gridCol w:w="1559"/>
        <w:gridCol w:w="5103"/>
      </w:tblGrid>
      <w:tr w:rsidR="001C2D18" w:rsidRPr="002313C2" w:rsidTr="0065159E">
        <w:trPr>
          <w:trHeight w:val="34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C7521A" w:rsidP="00445475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2313C2">
              <w:rPr>
                <w:rFonts w:ascii="Arial" w:hAnsi="Arial" w:cs="Arial"/>
                <w:b/>
                <w:bCs/>
                <w:lang w:val="es-CR"/>
              </w:rPr>
              <w:t>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C7521A" w:rsidP="00445475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2313C2">
              <w:rPr>
                <w:rFonts w:ascii="Arial" w:hAnsi="Arial" w:cs="Arial"/>
                <w:b/>
                <w:bCs/>
                <w:lang w:val="es-CR"/>
              </w:rPr>
              <w:t>VALOR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521A" w:rsidRPr="002313C2" w:rsidRDefault="00C7521A" w:rsidP="00445475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2313C2">
              <w:rPr>
                <w:rFonts w:ascii="Arial" w:hAnsi="Arial" w:cs="Arial"/>
                <w:b/>
                <w:bCs/>
                <w:lang w:val="es-CR"/>
              </w:rPr>
              <w:t>COMENTARIOS</w:t>
            </w:r>
          </w:p>
        </w:tc>
      </w:tr>
      <w:tr w:rsidR="001C2D18" w:rsidRPr="002313C2" w:rsidTr="0065159E">
        <w:trPr>
          <w:trHeight w:val="675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7508A8" w:rsidP="00445475">
            <w:pPr>
              <w:snapToGrid w:val="0"/>
              <w:spacing w:line="276" w:lineRule="auto"/>
              <w:rPr>
                <w:rFonts w:ascii="Arial" w:hAnsi="Arial" w:cs="Arial"/>
                <w:lang w:val="es-CR"/>
              </w:rPr>
            </w:pPr>
            <w:r w:rsidRPr="002313C2">
              <w:rPr>
                <w:rFonts w:ascii="Arial" w:hAnsi="Arial" w:cs="Arial"/>
                <w:lang w:val="es-CR"/>
              </w:rPr>
              <w:t>Proyecto corto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003B8E" w:rsidP="00003B8E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2</w:t>
            </w:r>
            <w:r w:rsidR="00685DAF" w:rsidRPr="002313C2">
              <w:rPr>
                <w:rFonts w:ascii="Arial" w:hAnsi="Arial" w:cs="Arial"/>
              </w:rPr>
              <w:t>5</w:t>
            </w:r>
            <w:r w:rsidR="00C7521A" w:rsidRPr="002313C2">
              <w:rPr>
                <w:rFonts w:ascii="Arial" w:hAnsi="Arial" w:cs="Arial"/>
              </w:rPr>
              <w:t>%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521A" w:rsidRPr="002313C2" w:rsidRDefault="00003B8E" w:rsidP="00445475">
            <w:pPr>
              <w:snapToGrid w:val="0"/>
              <w:spacing w:line="276" w:lineRule="auto"/>
              <w:jc w:val="both"/>
              <w:rPr>
                <w:rFonts w:ascii="Arial" w:hAnsi="Arial" w:cs="Arial"/>
                <w:lang w:val="es-CR"/>
              </w:rPr>
            </w:pPr>
            <w:r w:rsidRPr="002313C2">
              <w:rPr>
                <w:rFonts w:ascii="Arial" w:hAnsi="Arial" w:cs="Arial"/>
                <w:lang w:val="es-CR"/>
              </w:rPr>
              <w:t>Proyecto práctico</w:t>
            </w:r>
            <w:r w:rsidR="00950DE4" w:rsidRPr="002313C2">
              <w:rPr>
                <w:rFonts w:ascii="Arial" w:hAnsi="Arial" w:cs="Arial"/>
                <w:lang w:val="es-CR"/>
              </w:rPr>
              <w:t xml:space="preserve"> programado</w:t>
            </w:r>
            <w:r w:rsidRPr="002313C2">
              <w:rPr>
                <w:rFonts w:ascii="Arial" w:hAnsi="Arial" w:cs="Arial"/>
                <w:lang w:val="es-CR"/>
              </w:rPr>
              <w:t xml:space="preserve"> </w:t>
            </w:r>
            <w:r w:rsidR="00CA197D" w:rsidRPr="002313C2">
              <w:rPr>
                <w:rFonts w:ascii="Arial" w:hAnsi="Arial" w:cs="Arial"/>
                <w:lang w:val="es-CR"/>
              </w:rPr>
              <w:t>corto</w:t>
            </w:r>
          </w:p>
        </w:tc>
      </w:tr>
      <w:tr w:rsidR="00685DAF" w:rsidRPr="002313C2" w:rsidTr="0065159E">
        <w:trPr>
          <w:trHeight w:val="675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85DAF" w:rsidRPr="002313C2" w:rsidRDefault="00003B8E" w:rsidP="00445475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Proyecto Final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85DAF" w:rsidRPr="002313C2" w:rsidRDefault="00685DAF" w:rsidP="00445475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35 %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85DAF" w:rsidRPr="002313C2" w:rsidRDefault="00003B8E" w:rsidP="00003B8E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 xml:space="preserve">Proyecto práctico programado, </w:t>
            </w:r>
            <w:r w:rsidRPr="002313C2">
              <w:rPr>
                <w:rFonts w:ascii="Arial" w:hAnsi="Arial" w:cs="Arial"/>
                <w:lang w:val="es-CR"/>
              </w:rPr>
              <w:t>abarca todos los temas que se han impartido en clase</w:t>
            </w:r>
          </w:p>
        </w:tc>
      </w:tr>
      <w:tr w:rsidR="00685DAF" w:rsidRPr="002313C2" w:rsidTr="0065159E">
        <w:trPr>
          <w:trHeight w:val="675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85DAF" w:rsidRPr="002313C2" w:rsidRDefault="00685DAF" w:rsidP="00445475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Investigación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85DAF" w:rsidRPr="002313C2" w:rsidRDefault="00685DAF" w:rsidP="00445475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10 %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85DAF" w:rsidRPr="002313C2" w:rsidRDefault="00003B8E" w:rsidP="00FA2049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 xml:space="preserve">Pequeña investigación y exposición </w:t>
            </w:r>
            <w:r w:rsidR="00CA197D" w:rsidRPr="002313C2">
              <w:rPr>
                <w:rFonts w:ascii="Arial" w:hAnsi="Arial" w:cs="Arial"/>
              </w:rPr>
              <w:t>de</w:t>
            </w:r>
            <w:r w:rsidRPr="002313C2">
              <w:rPr>
                <w:rFonts w:ascii="Arial" w:hAnsi="Arial" w:cs="Arial"/>
              </w:rPr>
              <w:t xml:space="preserve"> algún tema relacionado a </w:t>
            </w:r>
            <w:r w:rsidR="00FA2049">
              <w:rPr>
                <w:rFonts w:ascii="Arial" w:hAnsi="Arial" w:cs="Arial"/>
              </w:rPr>
              <w:t>Python</w:t>
            </w:r>
            <w:r w:rsidRPr="002313C2">
              <w:rPr>
                <w:rFonts w:ascii="Arial" w:hAnsi="Arial" w:cs="Arial"/>
              </w:rPr>
              <w:t>.</w:t>
            </w:r>
          </w:p>
        </w:tc>
      </w:tr>
      <w:tr w:rsidR="001C2D18" w:rsidRPr="002313C2" w:rsidTr="0065159E">
        <w:trPr>
          <w:trHeight w:val="675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360D34" w:rsidP="00445475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Prácticas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360D34" w:rsidP="00445475">
            <w:pPr>
              <w:snapToGrid w:val="0"/>
              <w:spacing w:line="276" w:lineRule="auto"/>
              <w:jc w:val="center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3</w:t>
            </w:r>
            <w:r w:rsidR="00C7521A" w:rsidRPr="002313C2">
              <w:rPr>
                <w:rFonts w:ascii="Arial" w:hAnsi="Arial" w:cs="Arial"/>
              </w:rPr>
              <w:t>0%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521A" w:rsidRPr="002313C2" w:rsidRDefault="0065159E" w:rsidP="00445475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2313C2">
              <w:rPr>
                <w:rFonts w:ascii="Arial" w:hAnsi="Arial" w:cs="Arial"/>
              </w:rPr>
              <w:t>Prácticas</w:t>
            </w:r>
            <w:r w:rsidR="00C7521A" w:rsidRPr="002313C2">
              <w:rPr>
                <w:rFonts w:ascii="Arial" w:hAnsi="Arial" w:cs="Arial"/>
              </w:rPr>
              <w:t xml:space="preserve"> realizados por el profesor para resolver en horas de clase o </w:t>
            </w:r>
            <w:r w:rsidRPr="002313C2">
              <w:rPr>
                <w:rFonts w:ascii="Arial" w:hAnsi="Arial" w:cs="Arial"/>
              </w:rPr>
              <w:t>extra</w:t>
            </w:r>
            <w:r w:rsidR="008A3B66" w:rsidRPr="002313C2">
              <w:rPr>
                <w:rFonts w:ascii="Arial" w:hAnsi="Arial" w:cs="Arial"/>
              </w:rPr>
              <w:t xml:space="preserve"> </w:t>
            </w:r>
            <w:r w:rsidRPr="002313C2">
              <w:rPr>
                <w:rFonts w:ascii="Arial" w:hAnsi="Arial" w:cs="Arial"/>
              </w:rPr>
              <w:t>clase</w:t>
            </w:r>
          </w:p>
        </w:tc>
      </w:tr>
      <w:tr w:rsidR="001C2D18" w:rsidRPr="002313C2" w:rsidTr="0065159E">
        <w:trPr>
          <w:trHeight w:val="480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7521A" w:rsidRPr="002313C2" w:rsidRDefault="00C7521A" w:rsidP="00445475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lang w:val="es-CR"/>
              </w:rPr>
            </w:pPr>
            <w:r w:rsidRPr="002313C2">
              <w:rPr>
                <w:rFonts w:ascii="Arial" w:hAnsi="Arial" w:cs="Arial"/>
                <w:b/>
                <w:lang w:val="es-CR"/>
              </w:rPr>
              <w:t>Total</w:t>
            </w:r>
          </w:p>
        </w:tc>
        <w:tc>
          <w:tcPr>
            <w:tcW w:w="666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7521A" w:rsidRPr="002313C2" w:rsidRDefault="0065159E" w:rsidP="00445475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lang w:val="es-CR"/>
              </w:rPr>
            </w:pPr>
            <w:r w:rsidRPr="002313C2">
              <w:rPr>
                <w:rFonts w:ascii="Arial" w:hAnsi="Arial" w:cs="Arial"/>
                <w:b/>
                <w:lang w:val="es-CR"/>
              </w:rPr>
              <w:t xml:space="preserve">     </w:t>
            </w:r>
            <w:r w:rsidR="00C7521A" w:rsidRPr="002313C2">
              <w:rPr>
                <w:rFonts w:ascii="Arial" w:hAnsi="Arial" w:cs="Arial"/>
                <w:b/>
                <w:lang w:val="es-CR"/>
              </w:rPr>
              <w:t>100%</w:t>
            </w:r>
          </w:p>
        </w:tc>
      </w:tr>
    </w:tbl>
    <w:p w:rsidR="003746BD" w:rsidRDefault="003746BD" w:rsidP="00445475">
      <w:pPr>
        <w:spacing w:line="276" w:lineRule="auto"/>
        <w:rPr>
          <w:rFonts w:ascii="Arial" w:hAnsi="Arial" w:cs="Arial"/>
        </w:rPr>
      </w:pPr>
    </w:p>
    <w:p w:rsidR="004E1172" w:rsidRDefault="004E1172" w:rsidP="00ED30F9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  <w:r w:rsidRPr="00ED30F9">
        <w:rPr>
          <w:rFonts w:ascii="Arial" w:eastAsia="Arial" w:hAnsi="Arial" w:cs="Arial"/>
          <w:b/>
          <w:color w:val="000000"/>
          <w:szCs w:val="20"/>
          <w:lang w:val="es-CR" w:eastAsia="es-CR"/>
        </w:rPr>
        <w:t>Bibliografía:</w:t>
      </w:r>
    </w:p>
    <w:p w:rsidR="00ED30F9" w:rsidRPr="00ED30F9" w:rsidRDefault="00ED30F9" w:rsidP="00ED30F9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</w:p>
    <w:p w:rsidR="00ED30F9" w:rsidRDefault="00FA2049" w:rsidP="00ED30F9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n-US" w:eastAsia="es-CR"/>
        </w:rPr>
      </w:pPr>
      <w:r>
        <w:rPr>
          <w:rFonts w:ascii="Arial" w:eastAsia="Arial" w:hAnsi="Arial" w:cs="Arial"/>
          <w:color w:val="000000"/>
          <w:szCs w:val="20"/>
          <w:lang w:val="en-US" w:eastAsia="es-CR"/>
        </w:rPr>
        <w:t>Curso: Python para Principiantes</w:t>
      </w:r>
      <w:r w:rsidR="00ED30F9">
        <w:rPr>
          <w:rFonts w:ascii="Arial" w:eastAsia="Arial" w:hAnsi="Arial" w:cs="Arial"/>
          <w:color w:val="000000"/>
          <w:szCs w:val="20"/>
          <w:lang w:val="en-US" w:eastAsia="es-CR"/>
        </w:rPr>
        <w:t>.</w:t>
      </w:r>
    </w:p>
    <w:p w:rsidR="00ED30F9" w:rsidRPr="00ED30F9" w:rsidRDefault="00FA2049" w:rsidP="00ED30F9">
      <w:pPr>
        <w:suppressAutoHyphens w:val="0"/>
        <w:spacing w:line="276" w:lineRule="auto"/>
        <w:ind w:left="1068"/>
        <w:jc w:val="both"/>
        <w:rPr>
          <w:rFonts w:ascii="Arial" w:eastAsia="Arial" w:hAnsi="Arial" w:cs="Arial"/>
          <w:b/>
          <w:color w:val="000000"/>
          <w:szCs w:val="20"/>
          <w:lang w:val="en-US" w:eastAsia="es-CR"/>
        </w:rPr>
      </w:pPr>
      <w:r>
        <w:rPr>
          <w:rFonts w:ascii="Arial" w:eastAsia="Arial" w:hAnsi="Arial" w:cs="Arial"/>
          <w:b/>
          <w:color w:val="000000"/>
          <w:szCs w:val="20"/>
          <w:lang w:val="en-US" w:eastAsia="es-CR"/>
        </w:rPr>
        <w:t>Eugenia Bahit</w:t>
      </w:r>
      <w:r w:rsidR="00ED30F9" w:rsidRPr="00ED30F9">
        <w:rPr>
          <w:rFonts w:ascii="Arial" w:eastAsia="Arial" w:hAnsi="Arial" w:cs="Arial"/>
          <w:b/>
          <w:color w:val="000000"/>
          <w:szCs w:val="20"/>
          <w:lang w:val="en-US" w:eastAsia="es-CR"/>
        </w:rPr>
        <w:t>.</w:t>
      </w:r>
    </w:p>
    <w:p w:rsidR="00ED30F9" w:rsidRDefault="00FA2049" w:rsidP="00ED30F9">
      <w:pPr>
        <w:suppressAutoHyphens w:val="0"/>
        <w:spacing w:line="276" w:lineRule="auto"/>
        <w:ind w:left="1068"/>
        <w:jc w:val="both"/>
        <w:rPr>
          <w:rFonts w:ascii="Arial" w:eastAsia="Arial" w:hAnsi="Arial" w:cs="Arial"/>
          <w:color w:val="000000"/>
          <w:szCs w:val="20"/>
          <w:lang w:val="en-US" w:eastAsia="es-CR"/>
        </w:rPr>
      </w:pPr>
      <w:r>
        <w:rPr>
          <w:rFonts w:ascii="Arial" w:eastAsia="Arial" w:hAnsi="Arial" w:cs="Arial"/>
          <w:color w:val="000000"/>
          <w:szCs w:val="20"/>
          <w:lang w:val="en-US" w:eastAsia="es-CR"/>
        </w:rPr>
        <w:t>2012</w:t>
      </w:r>
      <w:r w:rsidR="00ED30F9">
        <w:rPr>
          <w:rFonts w:ascii="Arial" w:eastAsia="Arial" w:hAnsi="Arial" w:cs="Arial"/>
          <w:color w:val="000000"/>
          <w:szCs w:val="20"/>
          <w:lang w:val="en-US" w:eastAsia="es-CR"/>
        </w:rPr>
        <w:t xml:space="preserve">. </w:t>
      </w:r>
      <w:r>
        <w:rPr>
          <w:rFonts w:ascii="Arial" w:eastAsia="Arial" w:hAnsi="Arial" w:cs="Arial"/>
          <w:color w:val="000000"/>
          <w:szCs w:val="20"/>
          <w:lang w:val="en-US" w:eastAsia="es-CR"/>
        </w:rPr>
        <w:t>Recurso web www.eugenciabahit.com</w:t>
      </w:r>
    </w:p>
    <w:p w:rsidR="00ED30F9" w:rsidRDefault="00ED30F9" w:rsidP="00ED30F9">
      <w:pPr>
        <w:suppressAutoHyphens w:val="0"/>
        <w:spacing w:line="276" w:lineRule="auto"/>
        <w:ind w:left="1068"/>
        <w:jc w:val="both"/>
        <w:rPr>
          <w:rFonts w:ascii="Arial" w:eastAsia="Arial" w:hAnsi="Arial" w:cs="Arial"/>
          <w:color w:val="000000"/>
          <w:szCs w:val="20"/>
          <w:lang w:val="en-US" w:eastAsia="es-CR"/>
        </w:rPr>
      </w:pPr>
    </w:p>
    <w:p w:rsidR="00ED30F9" w:rsidRDefault="00FA2049" w:rsidP="00ED30F9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n-US" w:eastAsia="es-CR"/>
        </w:rPr>
      </w:pPr>
      <w:r>
        <w:rPr>
          <w:rFonts w:ascii="Arial" w:eastAsia="Arial" w:hAnsi="Arial" w:cs="Arial"/>
          <w:color w:val="000000"/>
          <w:szCs w:val="20"/>
          <w:lang w:val="en-US" w:eastAsia="es-CR"/>
        </w:rPr>
        <w:t>Learning Python</w:t>
      </w:r>
    </w:p>
    <w:p w:rsidR="00ED30F9" w:rsidRPr="00ED30F9" w:rsidRDefault="00FA2049" w:rsidP="00ED30F9">
      <w:pPr>
        <w:suppressAutoHyphens w:val="0"/>
        <w:spacing w:line="276" w:lineRule="auto"/>
        <w:ind w:left="1068"/>
        <w:jc w:val="both"/>
        <w:rPr>
          <w:rFonts w:ascii="Arial" w:eastAsia="Arial" w:hAnsi="Arial" w:cs="Arial"/>
          <w:b/>
          <w:color w:val="000000"/>
          <w:szCs w:val="20"/>
          <w:lang w:val="en-US" w:eastAsia="es-CR"/>
        </w:rPr>
      </w:pPr>
      <w:r>
        <w:rPr>
          <w:rFonts w:ascii="Arial" w:eastAsia="Arial" w:hAnsi="Arial" w:cs="Arial"/>
          <w:b/>
          <w:color w:val="000000"/>
          <w:szCs w:val="20"/>
          <w:lang w:val="en-US" w:eastAsia="es-CR"/>
        </w:rPr>
        <w:t>Lutz, Mark</w:t>
      </w:r>
      <w:r w:rsidR="00ED30F9" w:rsidRPr="00ED30F9">
        <w:rPr>
          <w:rFonts w:ascii="Arial" w:eastAsia="Arial" w:hAnsi="Arial" w:cs="Arial"/>
          <w:b/>
          <w:color w:val="000000"/>
          <w:szCs w:val="20"/>
          <w:lang w:val="en-US" w:eastAsia="es-CR"/>
        </w:rPr>
        <w:t>.</w:t>
      </w:r>
    </w:p>
    <w:p w:rsidR="00ED30F9" w:rsidRDefault="00457CEC" w:rsidP="00ED30F9">
      <w:pPr>
        <w:suppressAutoHyphens w:val="0"/>
        <w:spacing w:line="276" w:lineRule="auto"/>
        <w:ind w:left="1068"/>
        <w:jc w:val="both"/>
        <w:rPr>
          <w:rFonts w:ascii="Arial" w:eastAsia="Arial" w:hAnsi="Arial" w:cs="Arial"/>
          <w:color w:val="000000"/>
          <w:szCs w:val="20"/>
          <w:lang w:val="en-US" w:eastAsia="es-CR"/>
        </w:rPr>
      </w:pPr>
      <w:r>
        <w:rPr>
          <w:rFonts w:ascii="Arial" w:eastAsia="Arial" w:hAnsi="Arial" w:cs="Arial"/>
          <w:color w:val="000000"/>
          <w:szCs w:val="20"/>
          <w:lang w:val="en-US" w:eastAsia="es-CR"/>
        </w:rPr>
        <w:t>2012</w:t>
      </w:r>
      <w:r w:rsidR="00ED30F9">
        <w:rPr>
          <w:rFonts w:ascii="Arial" w:eastAsia="Arial" w:hAnsi="Arial" w:cs="Arial"/>
          <w:color w:val="000000"/>
          <w:szCs w:val="20"/>
          <w:lang w:val="en-US" w:eastAsia="es-CR"/>
        </w:rPr>
        <w:t xml:space="preserve">. </w:t>
      </w:r>
      <w:r>
        <w:rPr>
          <w:rFonts w:ascii="Arial" w:eastAsia="Arial" w:hAnsi="Arial" w:cs="Arial"/>
          <w:color w:val="000000"/>
          <w:szCs w:val="20"/>
          <w:lang w:val="en-US" w:eastAsia="es-CR"/>
        </w:rPr>
        <w:t>Cambridge</w:t>
      </w:r>
      <w:r w:rsidR="00ED30F9">
        <w:rPr>
          <w:rFonts w:ascii="Arial" w:eastAsia="Arial" w:hAnsi="Arial" w:cs="Arial"/>
          <w:color w:val="000000"/>
          <w:szCs w:val="20"/>
          <w:lang w:val="en-US" w:eastAsia="es-CR"/>
        </w:rPr>
        <w:t xml:space="preserve">: </w:t>
      </w:r>
      <w:r w:rsidR="00FA2049">
        <w:rPr>
          <w:rFonts w:ascii="Arial" w:eastAsia="Arial" w:hAnsi="Arial" w:cs="Arial"/>
          <w:color w:val="000000"/>
          <w:szCs w:val="20"/>
          <w:lang w:val="en-US" w:eastAsia="es-CR"/>
        </w:rPr>
        <w:t>O’Reilly</w:t>
      </w:r>
      <w:r w:rsidR="00ED30F9">
        <w:rPr>
          <w:rFonts w:ascii="Arial" w:eastAsia="Arial" w:hAnsi="Arial" w:cs="Arial"/>
          <w:color w:val="000000"/>
          <w:szCs w:val="20"/>
          <w:lang w:val="en-US" w:eastAsia="es-CR"/>
        </w:rPr>
        <w:t>.</w:t>
      </w:r>
    </w:p>
    <w:p w:rsidR="00FA2049" w:rsidRDefault="00FA2049" w:rsidP="00ED30F9">
      <w:pPr>
        <w:suppressAutoHyphens w:val="0"/>
        <w:spacing w:line="276" w:lineRule="auto"/>
        <w:ind w:left="1068"/>
        <w:jc w:val="both"/>
        <w:rPr>
          <w:rFonts w:ascii="Arial" w:eastAsia="Arial" w:hAnsi="Arial" w:cs="Arial"/>
          <w:color w:val="000000"/>
          <w:szCs w:val="20"/>
          <w:lang w:val="en-US" w:eastAsia="es-CR"/>
        </w:rPr>
      </w:pPr>
    </w:p>
    <w:p w:rsidR="00FF50C5" w:rsidRPr="00FF50C5" w:rsidRDefault="00FF50C5" w:rsidP="00FF50C5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b/>
          <w:color w:val="000000"/>
          <w:szCs w:val="20"/>
          <w:lang w:val="es-CR" w:eastAsia="es-CR"/>
        </w:rPr>
        <w:t xml:space="preserve">Reglamentos del curso 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El uso de Internet en las lecciones es únicamente si el curso lo requiere y por instrucciones del instructor.</w:t>
      </w:r>
    </w:p>
    <w:p w:rsidR="00FF50C5" w:rsidRPr="00772A98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Se prohíbe el uso de chats durante las clases y exámenes.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Se prohíbe el uso de celulares durante la clase y los exámenes.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Si comete fraude en el examen final práctico, se le anula el examen al infractor y a la persona que se demuestre se haya prestado para cometer la falta.</w:t>
      </w:r>
    </w:p>
    <w:p w:rsidR="00FF50C5" w:rsidRPr="00FF50C5" w:rsidRDefault="00FF50C5" w:rsidP="00FF50C5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b/>
          <w:color w:val="000000"/>
          <w:szCs w:val="20"/>
          <w:lang w:val="es-CR" w:eastAsia="es-CR"/>
        </w:rPr>
        <w:t>Reglamento de asistencia: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La asistencia a clases es obligatoria.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Se permite únicamente la ausencia justificada a 2 lecciones, la ausencia a 3 lecciones implica la pér</w:t>
      </w:r>
      <w:r w:rsidR="00AF2E06" w:rsidRPr="00772A98">
        <w:rPr>
          <w:rFonts w:ascii="Arial" w:eastAsia="Arial" w:hAnsi="Arial" w:cs="Arial"/>
          <w:color w:val="000000"/>
          <w:szCs w:val="20"/>
          <w:lang w:val="es-CR" w:eastAsia="es-CR"/>
        </w:rPr>
        <w:t xml:space="preserve">dida del curso </w:t>
      </w: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sin derecho a ningún tipo de certificado.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 xml:space="preserve">Las </w:t>
      </w:r>
      <w:r w:rsidR="00457CEC">
        <w:rPr>
          <w:rFonts w:ascii="Arial" w:eastAsia="Arial" w:hAnsi="Arial" w:cs="Arial"/>
          <w:color w:val="000000"/>
          <w:szCs w:val="20"/>
          <w:lang w:val="es-CR" w:eastAsia="es-CR"/>
        </w:rPr>
        <w:t>justificaciones</w:t>
      </w: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 xml:space="preserve"> </w:t>
      </w:r>
      <w:r w:rsidR="00AF2E06" w:rsidRPr="00772A98">
        <w:rPr>
          <w:rFonts w:ascii="Arial" w:eastAsia="Arial" w:hAnsi="Arial" w:cs="Arial"/>
          <w:color w:val="000000"/>
          <w:szCs w:val="20"/>
          <w:lang w:val="es-CR" w:eastAsia="es-CR"/>
        </w:rPr>
        <w:t>deben de ser por escrito y entre</w:t>
      </w: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gadas de manera presencial al instructor.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La nota mínima de aprobación del curso es de 70.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Para opta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>r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 por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 xml:space="preserve"> el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 certificado de participación deben haber realizado todas las prácticas, tanto por sesión como generales del curso.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Para optar por 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 xml:space="preserve">el 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certificado de aprovechamiento deben haber cumplido con la totalidad del curso y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 xml:space="preserve"> haber 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aprobado con 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 xml:space="preserve">la 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nota mínima 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 xml:space="preserve">de 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70.</w:t>
      </w:r>
    </w:p>
    <w:p w:rsid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Si el estudiante no asiste el día del examen final práctico o teórico, es necesario que presente el comprobante respectivo (médico o de trabajo)</w:t>
      </w:r>
      <w:r w:rsidR="00AF2E06">
        <w:rPr>
          <w:rFonts w:ascii="Arial" w:eastAsia="Arial" w:hAnsi="Arial" w:cs="Arial"/>
          <w:color w:val="000000"/>
          <w:szCs w:val="20"/>
          <w:lang w:val="es-CR" w:eastAsia="es-CR"/>
        </w:rPr>
        <w:t>.</w:t>
      </w:r>
    </w:p>
    <w:p w:rsidR="00AF2E06" w:rsidRPr="00FF50C5" w:rsidRDefault="00AF2E06" w:rsidP="00AF2E06">
      <w:pPr>
        <w:suppressAutoHyphens w:val="0"/>
        <w:spacing w:line="276" w:lineRule="auto"/>
        <w:ind w:left="720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</w:p>
    <w:p w:rsidR="00FF50C5" w:rsidRPr="00FF50C5" w:rsidRDefault="00FF50C5" w:rsidP="00FF50C5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b/>
          <w:color w:val="000000"/>
          <w:szCs w:val="20"/>
          <w:lang w:val="es-CR" w:eastAsia="es-CR"/>
        </w:rPr>
        <w:t>Reglamento del laboratorio: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Las PC’s deben permanecer con la configuración establecida, si por algún motivo se cambian los IP’s o cualquier otra configuración, deben volver al estado en que fueron encontradas cuando finalice la clase.</w:t>
      </w:r>
    </w:p>
    <w:p w:rsidR="00FF50C5" w:rsidRPr="00FF50C5" w:rsidRDefault="00FF50C5" w:rsidP="00FF50C5">
      <w:pPr>
        <w:numPr>
          <w:ilvl w:val="0"/>
          <w:numId w:val="15"/>
        </w:numPr>
        <w:suppressAutoHyphens w:val="0"/>
        <w:spacing w:line="276" w:lineRule="auto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772A98">
        <w:rPr>
          <w:rFonts w:ascii="Arial" w:eastAsia="Arial" w:hAnsi="Arial" w:cs="Arial"/>
          <w:color w:val="000000"/>
          <w:szCs w:val="20"/>
          <w:lang w:val="es-CR" w:eastAsia="es-CR"/>
        </w:rPr>
        <w:t>Se prohíbe consumir alimentos en el laboratorio.</w:t>
      </w:r>
    </w:p>
    <w:p w:rsidR="00457CEC" w:rsidRPr="00FF50C5" w:rsidRDefault="00457CEC" w:rsidP="00FF50C5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</w:p>
    <w:p w:rsidR="00FF50C5" w:rsidRPr="00FF50C5" w:rsidRDefault="00FF50C5" w:rsidP="00FF50C5">
      <w:pPr>
        <w:shd w:val="clear" w:color="auto" w:fill="FFFFFF"/>
        <w:suppressAutoHyphens w:val="0"/>
        <w:spacing w:line="221" w:lineRule="atLeast"/>
        <w:jc w:val="both"/>
        <w:rPr>
          <w:rFonts w:ascii="Arial" w:eastAsia="Arial" w:hAnsi="Arial" w:cs="Arial"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b/>
          <w:bCs/>
          <w:color w:val="000000"/>
          <w:szCs w:val="20"/>
          <w:lang w:val="es-CR" w:eastAsia="es-CR"/>
        </w:rPr>
        <w:t>Información sobre devoluciones, congelamientos y cambios del curso</w:t>
      </w:r>
    </w:p>
    <w:p w:rsidR="00FF50C5" w:rsidRPr="00FF50C5" w:rsidRDefault="00FF50C5" w:rsidP="00FF50C5">
      <w:pPr>
        <w:numPr>
          <w:ilvl w:val="0"/>
          <w:numId w:val="16"/>
        </w:numPr>
        <w:shd w:val="clear" w:color="auto" w:fill="FFFFFF"/>
        <w:suppressAutoHyphens w:val="0"/>
        <w:spacing w:line="221" w:lineRule="atLeast"/>
        <w:jc w:val="both"/>
        <w:rPr>
          <w:rFonts w:ascii="Arial" w:eastAsia="Arial" w:hAnsi="Arial" w:cs="Arial"/>
          <w:color w:val="222222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222222"/>
          <w:szCs w:val="20"/>
          <w:lang w:val="es-CR" w:eastAsia="es-CR"/>
        </w:rPr>
        <w:t xml:space="preserve">Únicamente se le reintegrará al estudiante el 100% del pago del curso, cuando no tuvo apertura por falta de cupo. </w:t>
      </w:r>
    </w:p>
    <w:p w:rsidR="00FF50C5" w:rsidRPr="00FF50C5" w:rsidRDefault="00FF50C5" w:rsidP="00FF50C5">
      <w:pPr>
        <w:numPr>
          <w:ilvl w:val="0"/>
          <w:numId w:val="16"/>
        </w:numPr>
        <w:shd w:val="clear" w:color="auto" w:fill="FFFFFF"/>
        <w:suppressAutoHyphens w:val="0"/>
        <w:spacing w:line="221" w:lineRule="atLeast"/>
        <w:jc w:val="both"/>
        <w:rPr>
          <w:rFonts w:ascii="Arial" w:eastAsia="Arial" w:hAnsi="Arial" w:cs="Arial"/>
          <w:color w:val="222222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222222"/>
          <w:szCs w:val="20"/>
          <w:lang w:val="es-CR" w:eastAsia="es-CR"/>
        </w:rPr>
        <w:t>El estudiante podrá hacer cambio de horario de grupo únicamente la primera semana de clases.</w:t>
      </w:r>
    </w:p>
    <w:p w:rsidR="00FF50C5" w:rsidRPr="00FF50C5" w:rsidRDefault="00FF50C5" w:rsidP="00FF50C5">
      <w:pPr>
        <w:numPr>
          <w:ilvl w:val="0"/>
          <w:numId w:val="16"/>
        </w:numPr>
        <w:shd w:val="clear" w:color="auto" w:fill="FFFFFF"/>
        <w:suppressAutoHyphens w:val="0"/>
        <w:spacing w:line="221" w:lineRule="atLeast"/>
        <w:jc w:val="both"/>
        <w:rPr>
          <w:rFonts w:ascii="Arial" w:eastAsia="Arial" w:hAnsi="Arial" w:cs="Arial"/>
          <w:color w:val="222222"/>
          <w:szCs w:val="20"/>
          <w:lang w:val="es-CR" w:eastAsia="es-CR"/>
        </w:rPr>
      </w:pPr>
      <w:r w:rsidRPr="00FF50C5">
        <w:rPr>
          <w:rFonts w:ascii="Arial" w:eastAsia="Arial" w:hAnsi="Arial" w:cs="Arial"/>
          <w:color w:val="222222"/>
          <w:szCs w:val="20"/>
          <w:lang w:val="es-CR" w:eastAsia="es-CR"/>
        </w:rPr>
        <w:t>El estudiante podrá congelar el pago del curso en la primera semana de clases.</w:t>
      </w:r>
    </w:p>
    <w:p w:rsidR="00FF50C5" w:rsidRPr="00FF50C5" w:rsidRDefault="00FF50C5" w:rsidP="00FF50C5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</w:p>
    <w:p w:rsidR="00FF50C5" w:rsidRPr="00FF50C5" w:rsidRDefault="00FF50C5" w:rsidP="00FF50C5">
      <w:pPr>
        <w:suppressAutoHyphens w:val="0"/>
        <w:spacing w:line="276" w:lineRule="auto"/>
        <w:jc w:val="both"/>
        <w:rPr>
          <w:rFonts w:ascii="Arial" w:eastAsia="Arial" w:hAnsi="Arial" w:cs="Arial"/>
          <w:b/>
          <w:color w:val="000000"/>
          <w:szCs w:val="20"/>
          <w:lang w:val="es-CR" w:eastAsia="es-CR"/>
        </w:rPr>
      </w:pPr>
      <w:r w:rsidRPr="00FF50C5">
        <w:rPr>
          <w:rFonts w:ascii="Arial" w:eastAsia="Arial" w:hAnsi="Arial" w:cs="Arial"/>
          <w:b/>
          <w:color w:val="000000"/>
          <w:szCs w:val="20"/>
          <w:lang w:val="es-CR" w:eastAsia="es-CR"/>
        </w:rPr>
        <w:t xml:space="preserve">Contáctenos: </w:t>
      </w:r>
    </w:p>
    <w:p w:rsidR="00AF26FD" w:rsidRPr="002313C2" w:rsidRDefault="00FF50C5" w:rsidP="00685272">
      <w:pPr>
        <w:suppressAutoHyphens w:val="0"/>
        <w:spacing w:line="276" w:lineRule="auto"/>
        <w:jc w:val="both"/>
        <w:rPr>
          <w:rFonts w:ascii="Arial" w:hAnsi="Arial" w:cs="Arial"/>
          <w:lang w:val="es-CR"/>
        </w:rPr>
      </w:pP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Para más información puede escribirnos a los correos:</w:t>
      </w:r>
      <w:r w:rsidR="00B3099F" w:rsidRPr="00B3099F">
        <w:t xml:space="preserve"> </w:t>
      </w:r>
      <w:r w:rsidR="00B3099F" w:rsidRPr="00B3099F">
        <w:rPr>
          <w:rFonts w:ascii="Arial" w:hAnsi="Arial" w:cs="Arial"/>
        </w:rPr>
        <w:t>jossie.chavarria.castro@una.cr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,  </w:t>
      </w:r>
      <w:hyperlink r:id="rId8" w:history="1">
        <w:r w:rsidR="00B3099F" w:rsidRPr="00B3099F">
          <w:rPr>
            <w:rStyle w:val="Hyperlink"/>
            <w:rFonts w:ascii="Arial" w:eastAsia="Arial" w:hAnsi="Arial" w:cs="Arial"/>
            <w:color w:val="auto"/>
            <w:szCs w:val="20"/>
            <w:u w:val="none"/>
            <w:lang w:val="es-CR" w:eastAsia="es-CR"/>
          </w:rPr>
          <w:t>irene.arce.ramos@una.cr</w:t>
        </w:r>
      </w:hyperlink>
      <w:r w:rsidRPr="00B3099F">
        <w:rPr>
          <w:rFonts w:ascii="Arial" w:eastAsia="Arial" w:hAnsi="Arial" w:cs="Arial"/>
          <w:szCs w:val="20"/>
          <w:lang w:val="es-CR" w:eastAsia="es-CR"/>
        </w:rPr>
        <w:t xml:space="preserve"> o </w:t>
      </w:r>
      <w:hyperlink r:id="rId9" w:history="1">
        <w:r w:rsidRPr="00B3099F">
          <w:rPr>
            <w:rFonts w:ascii="Arial" w:eastAsia="Arial" w:hAnsi="Arial" w:cs="Arial"/>
            <w:szCs w:val="20"/>
            <w:lang w:val="es-CR" w:eastAsia="es-CR"/>
          </w:rPr>
          <w:t>laura.chaverri.lopez@una.cr</w:t>
        </w:r>
      </w:hyperlink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 o bien puede llama</w:t>
      </w:r>
      <w:r w:rsidR="009F0E58">
        <w:rPr>
          <w:rFonts w:ascii="Arial" w:eastAsia="Arial" w:hAnsi="Arial" w:cs="Arial"/>
          <w:color w:val="000000"/>
          <w:szCs w:val="20"/>
          <w:lang w:val="es-CR" w:eastAsia="es-CR"/>
        </w:rPr>
        <w:t xml:space="preserve">rnos a los teléfonos: 2277-3550, 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>2277-3551</w:t>
      </w:r>
      <w:r w:rsidR="009F0E58">
        <w:rPr>
          <w:rFonts w:ascii="Arial" w:eastAsia="Arial" w:hAnsi="Arial" w:cs="Arial"/>
          <w:color w:val="000000"/>
          <w:szCs w:val="20"/>
          <w:lang w:val="es-CR" w:eastAsia="es-CR"/>
        </w:rPr>
        <w:t xml:space="preserve"> o 2277-3552</w:t>
      </w:r>
      <w:r w:rsidRPr="00FF50C5">
        <w:rPr>
          <w:rFonts w:ascii="Arial" w:eastAsia="Arial" w:hAnsi="Arial" w:cs="Arial"/>
          <w:color w:val="000000"/>
          <w:szCs w:val="20"/>
          <w:lang w:val="es-CR" w:eastAsia="es-CR"/>
        </w:rPr>
        <w:t xml:space="preserve">. </w:t>
      </w:r>
    </w:p>
    <w:sectPr w:rsidR="00AF26FD" w:rsidRPr="002313C2" w:rsidSect="00716080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3E9" w:rsidRDefault="007723E9" w:rsidP="00591A9B">
      <w:r>
        <w:separator/>
      </w:r>
    </w:p>
  </w:endnote>
  <w:endnote w:type="continuationSeparator" w:id="0">
    <w:p w:rsidR="007723E9" w:rsidRDefault="007723E9" w:rsidP="0059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37" w:rsidRDefault="00301637" w:rsidP="00301637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_________________________________________________________________________________________________________</w:t>
    </w:r>
  </w:p>
  <w:p w:rsidR="00301637" w:rsidRDefault="00301637" w:rsidP="00301637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ICAI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7723E9" w:rsidRPr="007723E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214BF" w:rsidRDefault="00D21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3E9" w:rsidRDefault="007723E9" w:rsidP="00591A9B">
      <w:r>
        <w:separator/>
      </w:r>
    </w:p>
  </w:footnote>
  <w:footnote w:type="continuationSeparator" w:id="0">
    <w:p w:rsidR="007723E9" w:rsidRDefault="007723E9" w:rsidP="00591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3C2" w:rsidRPr="00596857" w:rsidRDefault="002313C2" w:rsidP="002313C2">
    <w:pPr>
      <w:jc w:val="right"/>
      <w:rPr>
        <w:rFonts w:ascii="Arial" w:hAnsi="Arial" w:cs="Arial"/>
        <w:b/>
        <w:sz w:val="20"/>
        <w:szCs w:val="22"/>
      </w:rPr>
    </w:pPr>
    <w:r>
      <w:rPr>
        <w:noProof/>
        <w:lang w:val="en-GB" w:eastAsia="en-GB"/>
      </w:rPr>
      <w:drawing>
        <wp:anchor distT="0" distB="0" distL="114300" distR="114300" simplePos="0" relativeHeight="251658752" behindDoc="0" locked="0" layoutInCell="1" allowOverlap="1" wp14:anchorId="231ACBCF" wp14:editId="5609823D">
          <wp:simplePos x="0" y="0"/>
          <wp:positionH relativeFrom="column">
            <wp:posOffset>57150</wp:posOffset>
          </wp:positionH>
          <wp:positionV relativeFrom="paragraph">
            <wp:posOffset>-59055</wp:posOffset>
          </wp:positionV>
          <wp:extent cx="1337945" cy="71945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94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2224">
      <w:rPr>
        <w:rFonts w:ascii="Arial" w:hAnsi="Arial" w:cs="Arial"/>
        <w:sz w:val="20"/>
        <w:szCs w:val="22"/>
      </w:rPr>
      <w:t xml:space="preserve">                                                         </w:t>
    </w:r>
    <w:r w:rsidRPr="00596857">
      <w:rPr>
        <w:rFonts w:ascii="Arial" w:hAnsi="Arial" w:cs="Arial"/>
        <w:b/>
        <w:sz w:val="20"/>
        <w:szCs w:val="22"/>
      </w:rPr>
      <w:t xml:space="preserve">Instituto de Capacitación y Asesoría en Informática </w:t>
    </w:r>
  </w:p>
  <w:p w:rsidR="002313C2" w:rsidRPr="00596857" w:rsidRDefault="002313C2" w:rsidP="002313C2">
    <w:pPr>
      <w:jc w:val="right"/>
      <w:rPr>
        <w:rFonts w:ascii="Arial" w:hAnsi="Arial" w:cs="Arial"/>
        <w:b/>
        <w:sz w:val="20"/>
        <w:szCs w:val="22"/>
      </w:rPr>
    </w:pPr>
    <w:r w:rsidRPr="00596857">
      <w:rPr>
        <w:rFonts w:ascii="Arial" w:hAnsi="Arial" w:cs="Arial"/>
        <w:b/>
        <w:sz w:val="20"/>
        <w:szCs w:val="22"/>
      </w:rPr>
      <w:t xml:space="preserve">Escuela de Informática </w:t>
    </w:r>
  </w:p>
  <w:p w:rsidR="002313C2" w:rsidRPr="00596857" w:rsidRDefault="002313C2" w:rsidP="002313C2">
    <w:pPr>
      <w:jc w:val="right"/>
      <w:rPr>
        <w:rFonts w:ascii="Arial" w:hAnsi="Arial" w:cs="Arial"/>
        <w:b/>
        <w:sz w:val="20"/>
        <w:szCs w:val="22"/>
      </w:rPr>
    </w:pPr>
    <w:r w:rsidRPr="00596857">
      <w:rPr>
        <w:rFonts w:ascii="Arial" w:hAnsi="Arial" w:cs="Arial"/>
        <w:b/>
        <w:sz w:val="20"/>
        <w:szCs w:val="22"/>
      </w:rPr>
      <w:t xml:space="preserve">Facultad Ciencias Exactas y Naturales                                                                                                                           </w:t>
    </w:r>
  </w:p>
  <w:p w:rsidR="002313C2" w:rsidRPr="00596857" w:rsidRDefault="002313C2" w:rsidP="002313C2">
    <w:pPr>
      <w:jc w:val="right"/>
      <w:rPr>
        <w:rFonts w:ascii="Arial" w:hAnsi="Arial" w:cs="Arial"/>
        <w:b/>
        <w:sz w:val="20"/>
        <w:szCs w:val="22"/>
      </w:rPr>
    </w:pPr>
    <w:r w:rsidRPr="00596857">
      <w:rPr>
        <w:rFonts w:ascii="Arial" w:hAnsi="Arial" w:cs="Arial"/>
        <w:b/>
        <w:sz w:val="20"/>
        <w:szCs w:val="22"/>
      </w:rPr>
      <w:t xml:space="preserve">Universidad Nacional </w:t>
    </w:r>
  </w:p>
  <w:p w:rsidR="002313C2" w:rsidRDefault="002313C2" w:rsidP="002313C2">
    <w:pPr>
      <w:pStyle w:val="Header"/>
      <w:rPr>
        <w:lang w:val="es-ES_tradnl"/>
      </w:rPr>
    </w:pPr>
  </w:p>
  <w:p w:rsidR="00716080" w:rsidRPr="002313C2" w:rsidRDefault="002313C2" w:rsidP="002313C2">
    <w:pPr>
      <w:pStyle w:val="Header"/>
      <w:rPr>
        <w:sz w:val="22"/>
        <w:lang w:val="es-ES_tradnl"/>
      </w:rPr>
    </w:pPr>
    <w:r>
      <w:rPr>
        <w:sz w:val="22"/>
        <w:lang w:val="es-ES_tradnl"/>
      </w:rP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8A25F7B"/>
    <w:multiLevelType w:val="multilevel"/>
    <w:tmpl w:val="979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96A4F"/>
    <w:multiLevelType w:val="multilevel"/>
    <w:tmpl w:val="54A8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F71AE"/>
    <w:multiLevelType w:val="hybridMultilevel"/>
    <w:tmpl w:val="FDAA2C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956EE"/>
    <w:multiLevelType w:val="hybridMultilevel"/>
    <w:tmpl w:val="D9A07692"/>
    <w:lvl w:ilvl="0" w:tplc="83D2A692">
      <w:start w:val="1"/>
      <w:numFmt w:val="decimal"/>
      <w:pStyle w:val="TOC2"/>
      <w:lvlText w:val="%1."/>
      <w:lvlJc w:val="left"/>
      <w:pPr>
        <w:ind w:left="720" w:hanging="360"/>
      </w:pPr>
      <w:rPr>
        <w:rFonts w:ascii="Arial" w:eastAsia="Batang" w:hAnsi="Arial" w:cs="Arial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6919"/>
    <w:multiLevelType w:val="multilevel"/>
    <w:tmpl w:val="4FA83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7C7140"/>
    <w:multiLevelType w:val="multilevel"/>
    <w:tmpl w:val="011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729B2"/>
    <w:multiLevelType w:val="hybridMultilevel"/>
    <w:tmpl w:val="811A4C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17AAC"/>
    <w:multiLevelType w:val="hybridMultilevel"/>
    <w:tmpl w:val="660417D4"/>
    <w:lvl w:ilvl="0" w:tplc="B43605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049B9"/>
    <w:multiLevelType w:val="multilevel"/>
    <w:tmpl w:val="2816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C36B5"/>
    <w:multiLevelType w:val="multilevel"/>
    <w:tmpl w:val="12D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163A9"/>
    <w:multiLevelType w:val="hybridMultilevel"/>
    <w:tmpl w:val="305A4C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266BE"/>
    <w:multiLevelType w:val="multilevel"/>
    <w:tmpl w:val="8508FCC2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5" w15:restartNumberingAfterBreak="0">
    <w:nsid w:val="4354256E"/>
    <w:multiLevelType w:val="multilevel"/>
    <w:tmpl w:val="F7DC7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468A565C"/>
    <w:multiLevelType w:val="hybridMultilevel"/>
    <w:tmpl w:val="46B02972"/>
    <w:lvl w:ilvl="0" w:tplc="1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48BF13DC"/>
    <w:multiLevelType w:val="hybridMultilevel"/>
    <w:tmpl w:val="1270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A6BEB"/>
    <w:multiLevelType w:val="hybridMultilevel"/>
    <w:tmpl w:val="351E1812"/>
    <w:lvl w:ilvl="0" w:tplc="0409000F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5" w:hanging="360"/>
      </w:pPr>
    </w:lvl>
    <w:lvl w:ilvl="2" w:tplc="140A001B" w:tentative="1">
      <w:start w:val="1"/>
      <w:numFmt w:val="lowerRoman"/>
      <w:lvlText w:val="%3."/>
      <w:lvlJc w:val="right"/>
      <w:pPr>
        <w:ind w:left="2225" w:hanging="180"/>
      </w:pPr>
    </w:lvl>
    <w:lvl w:ilvl="3" w:tplc="140A000F" w:tentative="1">
      <w:start w:val="1"/>
      <w:numFmt w:val="decimal"/>
      <w:lvlText w:val="%4."/>
      <w:lvlJc w:val="left"/>
      <w:pPr>
        <w:ind w:left="2945" w:hanging="360"/>
      </w:pPr>
    </w:lvl>
    <w:lvl w:ilvl="4" w:tplc="140A0019" w:tentative="1">
      <w:start w:val="1"/>
      <w:numFmt w:val="lowerLetter"/>
      <w:lvlText w:val="%5."/>
      <w:lvlJc w:val="left"/>
      <w:pPr>
        <w:ind w:left="3665" w:hanging="360"/>
      </w:pPr>
    </w:lvl>
    <w:lvl w:ilvl="5" w:tplc="140A001B" w:tentative="1">
      <w:start w:val="1"/>
      <w:numFmt w:val="lowerRoman"/>
      <w:lvlText w:val="%6."/>
      <w:lvlJc w:val="right"/>
      <w:pPr>
        <w:ind w:left="4385" w:hanging="180"/>
      </w:pPr>
    </w:lvl>
    <w:lvl w:ilvl="6" w:tplc="140A000F" w:tentative="1">
      <w:start w:val="1"/>
      <w:numFmt w:val="decimal"/>
      <w:lvlText w:val="%7."/>
      <w:lvlJc w:val="left"/>
      <w:pPr>
        <w:ind w:left="5105" w:hanging="360"/>
      </w:pPr>
    </w:lvl>
    <w:lvl w:ilvl="7" w:tplc="140A0019" w:tentative="1">
      <w:start w:val="1"/>
      <w:numFmt w:val="lowerLetter"/>
      <w:lvlText w:val="%8."/>
      <w:lvlJc w:val="left"/>
      <w:pPr>
        <w:ind w:left="5825" w:hanging="360"/>
      </w:pPr>
    </w:lvl>
    <w:lvl w:ilvl="8" w:tplc="1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E6F56E4"/>
    <w:multiLevelType w:val="hybridMultilevel"/>
    <w:tmpl w:val="676C2D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F1EE7"/>
    <w:multiLevelType w:val="multilevel"/>
    <w:tmpl w:val="969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93135"/>
    <w:multiLevelType w:val="hybridMultilevel"/>
    <w:tmpl w:val="EAAEB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3E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5A4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AC41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8B4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430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C22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821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8BB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8"/>
  </w:num>
  <w:num w:numId="5">
    <w:abstractNumId w:val="11"/>
  </w:num>
  <w:num w:numId="6">
    <w:abstractNumId w:val="12"/>
  </w:num>
  <w:num w:numId="7">
    <w:abstractNumId w:val="8"/>
  </w:num>
  <w:num w:numId="8">
    <w:abstractNumId w:val="20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3"/>
  </w:num>
  <w:num w:numId="14">
    <w:abstractNumId w:val="15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9"/>
  </w:num>
  <w:num w:numId="18">
    <w:abstractNumId w:val="9"/>
  </w:num>
  <w:num w:numId="19">
    <w:abstractNumId w:val="17"/>
  </w:num>
  <w:num w:numId="2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1A"/>
    <w:rsid w:val="00003B8E"/>
    <w:rsid w:val="00012100"/>
    <w:rsid w:val="0001495E"/>
    <w:rsid w:val="00030ED6"/>
    <w:rsid w:val="00071CBB"/>
    <w:rsid w:val="00077718"/>
    <w:rsid w:val="00097FEF"/>
    <w:rsid w:val="000A1FE6"/>
    <w:rsid w:val="000A4AEA"/>
    <w:rsid w:val="000C40E8"/>
    <w:rsid w:val="000D7115"/>
    <w:rsid w:val="000E035E"/>
    <w:rsid w:val="000E67EC"/>
    <w:rsid w:val="000F278C"/>
    <w:rsid w:val="0012287B"/>
    <w:rsid w:val="00134B28"/>
    <w:rsid w:val="001441DA"/>
    <w:rsid w:val="001604E7"/>
    <w:rsid w:val="00187BB7"/>
    <w:rsid w:val="00196129"/>
    <w:rsid w:val="001B02F7"/>
    <w:rsid w:val="001B3834"/>
    <w:rsid w:val="001B5115"/>
    <w:rsid w:val="001C2D18"/>
    <w:rsid w:val="001E04EB"/>
    <w:rsid w:val="001F6194"/>
    <w:rsid w:val="001F6CA2"/>
    <w:rsid w:val="0020180B"/>
    <w:rsid w:val="00205E0A"/>
    <w:rsid w:val="00230834"/>
    <w:rsid w:val="002313C2"/>
    <w:rsid w:val="00232C38"/>
    <w:rsid w:val="00234266"/>
    <w:rsid w:val="002722CE"/>
    <w:rsid w:val="00277843"/>
    <w:rsid w:val="00287E38"/>
    <w:rsid w:val="002F202B"/>
    <w:rsid w:val="00301637"/>
    <w:rsid w:val="003057D7"/>
    <w:rsid w:val="00305BE3"/>
    <w:rsid w:val="003139CD"/>
    <w:rsid w:val="00327ACC"/>
    <w:rsid w:val="00335726"/>
    <w:rsid w:val="00341C44"/>
    <w:rsid w:val="00345500"/>
    <w:rsid w:val="00360A27"/>
    <w:rsid w:val="00360D34"/>
    <w:rsid w:val="003746BD"/>
    <w:rsid w:val="00375BDE"/>
    <w:rsid w:val="00381D1E"/>
    <w:rsid w:val="003905FF"/>
    <w:rsid w:val="003C4DD0"/>
    <w:rsid w:val="003F3F01"/>
    <w:rsid w:val="00414708"/>
    <w:rsid w:val="004329CF"/>
    <w:rsid w:val="00445475"/>
    <w:rsid w:val="004554ED"/>
    <w:rsid w:val="00457CEC"/>
    <w:rsid w:val="004766CB"/>
    <w:rsid w:val="004945B5"/>
    <w:rsid w:val="004C299A"/>
    <w:rsid w:val="004D195C"/>
    <w:rsid w:val="004E1172"/>
    <w:rsid w:val="0051487A"/>
    <w:rsid w:val="00515FE4"/>
    <w:rsid w:val="00516B1F"/>
    <w:rsid w:val="00520C9E"/>
    <w:rsid w:val="00522107"/>
    <w:rsid w:val="005305CD"/>
    <w:rsid w:val="005463CA"/>
    <w:rsid w:val="00564C58"/>
    <w:rsid w:val="00574CDC"/>
    <w:rsid w:val="00590F50"/>
    <w:rsid w:val="00591A9B"/>
    <w:rsid w:val="0059477E"/>
    <w:rsid w:val="005A4695"/>
    <w:rsid w:val="005B4677"/>
    <w:rsid w:val="005C2F1F"/>
    <w:rsid w:val="005D035E"/>
    <w:rsid w:val="005D6338"/>
    <w:rsid w:val="00600811"/>
    <w:rsid w:val="00620FF7"/>
    <w:rsid w:val="00630082"/>
    <w:rsid w:val="006356A9"/>
    <w:rsid w:val="0065159E"/>
    <w:rsid w:val="00685272"/>
    <w:rsid w:val="00685DAF"/>
    <w:rsid w:val="006D0038"/>
    <w:rsid w:val="006D3CF5"/>
    <w:rsid w:val="00705DAC"/>
    <w:rsid w:val="00716080"/>
    <w:rsid w:val="00735DF4"/>
    <w:rsid w:val="00742089"/>
    <w:rsid w:val="00744D43"/>
    <w:rsid w:val="00745526"/>
    <w:rsid w:val="007508A8"/>
    <w:rsid w:val="00755B3C"/>
    <w:rsid w:val="007723E9"/>
    <w:rsid w:val="00772A98"/>
    <w:rsid w:val="00774484"/>
    <w:rsid w:val="00785033"/>
    <w:rsid w:val="00797B07"/>
    <w:rsid w:val="007A240B"/>
    <w:rsid w:val="007C25A8"/>
    <w:rsid w:val="007D0326"/>
    <w:rsid w:val="0080580C"/>
    <w:rsid w:val="008059DA"/>
    <w:rsid w:val="0082325C"/>
    <w:rsid w:val="0082369F"/>
    <w:rsid w:val="008270BC"/>
    <w:rsid w:val="008605DE"/>
    <w:rsid w:val="00864B0F"/>
    <w:rsid w:val="00872889"/>
    <w:rsid w:val="00872C96"/>
    <w:rsid w:val="008A3B66"/>
    <w:rsid w:val="008B4253"/>
    <w:rsid w:val="008C2319"/>
    <w:rsid w:val="008C2470"/>
    <w:rsid w:val="008C6AD2"/>
    <w:rsid w:val="00904AED"/>
    <w:rsid w:val="009253D3"/>
    <w:rsid w:val="009454EC"/>
    <w:rsid w:val="00950DE4"/>
    <w:rsid w:val="00967AA4"/>
    <w:rsid w:val="0097047D"/>
    <w:rsid w:val="00994919"/>
    <w:rsid w:val="009A0B3A"/>
    <w:rsid w:val="009B6C90"/>
    <w:rsid w:val="009C7362"/>
    <w:rsid w:val="009D5F55"/>
    <w:rsid w:val="009F0E58"/>
    <w:rsid w:val="00A05E9C"/>
    <w:rsid w:val="00A0710E"/>
    <w:rsid w:val="00A16F6B"/>
    <w:rsid w:val="00A209D3"/>
    <w:rsid w:val="00A7357C"/>
    <w:rsid w:val="00A8668E"/>
    <w:rsid w:val="00AA1EE0"/>
    <w:rsid w:val="00AB2AF9"/>
    <w:rsid w:val="00AC3C4F"/>
    <w:rsid w:val="00AC7AB6"/>
    <w:rsid w:val="00AE7558"/>
    <w:rsid w:val="00AF26FD"/>
    <w:rsid w:val="00AF2E06"/>
    <w:rsid w:val="00AF55F8"/>
    <w:rsid w:val="00B13DE9"/>
    <w:rsid w:val="00B3099F"/>
    <w:rsid w:val="00B3132F"/>
    <w:rsid w:val="00B37EFD"/>
    <w:rsid w:val="00B55D12"/>
    <w:rsid w:val="00B6480F"/>
    <w:rsid w:val="00B859AE"/>
    <w:rsid w:val="00B86B42"/>
    <w:rsid w:val="00B87888"/>
    <w:rsid w:val="00BB3739"/>
    <w:rsid w:val="00BC14F1"/>
    <w:rsid w:val="00BC169D"/>
    <w:rsid w:val="00BE2AF2"/>
    <w:rsid w:val="00BF0A3E"/>
    <w:rsid w:val="00BF5122"/>
    <w:rsid w:val="00C14CEF"/>
    <w:rsid w:val="00C25F39"/>
    <w:rsid w:val="00C26F3D"/>
    <w:rsid w:val="00C64B92"/>
    <w:rsid w:val="00C7521A"/>
    <w:rsid w:val="00C827C4"/>
    <w:rsid w:val="00C940D8"/>
    <w:rsid w:val="00CA197D"/>
    <w:rsid w:val="00CA350D"/>
    <w:rsid w:val="00CA5125"/>
    <w:rsid w:val="00CB166E"/>
    <w:rsid w:val="00CC6126"/>
    <w:rsid w:val="00CD1787"/>
    <w:rsid w:val="00CD24E9"/>
    <w:rsid w:val="00CE4534"/>
    <w:rsid w:val="00CF381B"/>
    <w:rsid w:val="00CF5392"/>
    <w:rsid w:val="00D024A9"/>
    <w:rsid w:val="00D214BF"/>
    <w:rsid w:val="00D3549D"/>
    <w:rsid w:val="00D35DA6"/>
    <w:rsid w:val="00DA492C"/>
    <w:rsid w:val="00DA59A8"/>
    <w:rsid w:val="00DB345F"/>
    <w:rsid w:val="00DC7CAE"/>
    <w:rsid w:val="00DD18DF"/>
    <w:rsid w:val="00DE18AA"/>
    <w:rsid w:val="00DE50DF"/>
    <w:rsid w:val="00DE6EB2"/>
    <w:rsid w:val="00DF0EE9"/>
    <w:rsid w:val="00E03479"/>
    <w:rsid w:val="00E275AA"/>
    <w:rsid w:val="00E469B3"/>
    <w:rsid w:val="00E52B44"/>
    <w:rsid w:val="00E571A2"/>
    <w:rsid w:val="00E64062"/>
    <w:rsid w:val="00E756B0"/>
    <w:rsid w:val="00E76550"/>
    <w:rsid w:val="00EA1E72"/>
    <w:rsid w:val="00ED1782"/>
    <w:rsid w:val="00ED30F9"/>
    <w:rsid w:val="00F459E1"/>
    <w:rsid w:val="00F62711"/>
    <w:rsid w:val="00FA12D2"/>
    <w:rsid w:val="00FA2049"/>
    <w:rsid w:val="00FA2DBC"/>
    <w:rsid w:val="00FB2EAD"/>
    <w:rsid w:val="00FC7CAB"/>
    <w:rsid w:val="00FD09CF"/>
    <w:rsid w:val="00FD3037"/>
    <w:rsid w:val="00FD7F4E"/>
    <w:rsid w:val="00FE1699"/>
    <w:rsid w:val="00FE197B"/>
    <w:rsid w:val="00FE7154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235B75-097A-40B1-855F-4DA37362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21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05CD"/>
    <w:pPr>
      <w:keepNext/>
      <w:keepLines/>
      <w:suppressAutoHyphens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szCs w:val="28"/>
      <w:lang w:val="es-C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7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0F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9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5C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4945B5"/>
    <w:pPr>
      <w:suppressAutoHyphens w:val="0"/>
      <w:contextualSpacing/>
    </w:pPr>
    <w:rPr>
      <w:rFonts w:asciiTheme="minorHAnsi" w:eastAsia="Batang" w:hAnsiTheme="minorHAnsi" w:cstheme="minorBidi"/>
      <w:sz w:val="22"/>
      <w:szCs w:val="22"/>
      <w:lang w:val="es-CR" w:eastAsia="en-US"/>
    </w:rPr>
  </w:style>
  <w:style w:type="paragraph" w:styleId="Header">
    <w:name w:val="header"/>
    <w:basedOn w:val="Normal"/>
    <w:link w:val="HeaderChar"/>
    <w:uiPriority w:val="99"/>
    <w:unhideWhenUsed/>
    <w:rsid w:val="00591A9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A9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Footer">
    <w:name w:val="footer"/>
    <w:basedOn w:val="Normal"/>
    <w:link w:val="FooterChar"/>
    <w:uiPriority w:val="99"/>
    <w:unhideWhenUsed/>
    <w:rsid w:val="00591A9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A9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9B"/>
    <w:rPr>
      <w:rFonts w:ascii="Tahoma" w:eastAsia="Times New Roman" w:hAnsi="Tahoma" w:cs="Tahoma"/>
      <w:sz w:val="16"/>
      <w:szCs w:val="16"/>
      <w:lang w:val="es-ES" w:eastAsia="ar-SA"/>
    </w:rPr>
  </w:style>
  <w:style w:type="paragraph" w:customStyle="1" w:styleId="Default">
    <w:name w:val="Default"/>
    <w:rsid w:val="00DE18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DD18DF"/>
    <w:pPr>
      <w:suppressAutoHyphens w:val="0"/>
      <w:spacing w:before="100" w:beforeAutospacing="1" w:after="100" w:afterAutospacing="1"/>
    </w:pPr>
    <w:rPr>
      <w:lang w:val="es-CR" w:eastAsia="es-CR"/>
    </w:rPr>
  </w:style>
  <w:style w:type="character" w:styleId="Strong">
    <w:name w:val="Strong"/>
    <w:basedOn w:val="DefaultParagraphFont"/>
    <w:uiPriority w:val="22"/>
    <w:qFormat/>
    <w:rsid w:val="00DD1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0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rsid w:val="00620F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620FF7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20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20FF7"/>
    <w:rPr>
      <w:rFonts w:ascii="Times New Roman" w:eastAsiaTheme="minorEastAsia" w:hAnsi="Times New Roman" w:cs="Times New Roman"/>
      <w:lang w:val="en-US" w:eastAsia="ja-JP"/>
    </w:rPr>
  </w:style>
  <w:style w:type="paragraph" w:styleId="NoSpacing">
    <w:name w:val="No Spacing"/>
    <w:link w:val="NoSpacingChar"/>
    <w:uiPriority w:val="1"/>
    <w:qFormat/>
    <w:rsid w:val="00620FF7"/>
    <w:pPr>
      <w:spacing w:after="0" w:line="240" w:lineRule="auto"/>
    </w:pPr>
    <w:rPr>
      <w:rFonts w:ascii="Times New Roman" w:eastAsiaTheme="minorEastAsia" w:hAnsi="Times New Roman" w:cs="Times New Roman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FF7"/>
    <w:pPr>
      <w:spacing w:line="276" w:lineRule="auto"/>
      <w:jc w:val="left"/>
      <w:outlineLvl w:val="9"/>
    </w:pPr>
    <w:rPr>
      <w:color w:val="365F91" w:themeColor="accent1" w:themeShade="BF"/>
      <w:sz w:val="28"/>
      <w:lang w:val="en-US" w:eastAsia="ja-JP"/>
    </w:rPr>
  </w:style>
  <w:style w:type="character" w:customStyle="1" w:styleId="TitlograndeChar">
    <w:name w:val="Titlo grande Char"/>
    <w:basedOn w:val="DefaultParagraphFont"/>
    <w:link w:val="Titlogrande"/>
    <w:locked/>
    <w:rsid w:val="00620FF7"/>
    <w:rPr>
      <w:b/>
      <w:sz w:val="40"/>
      <w:lang w:val="es-ES"/>
    </w:rPr>
  </w:style>
  <w:style w:type="paragraph" w:customStyle="1" w:styleId="Titlogrande">
    <w:name w:val="Titlo grande"/>
    <w:basedOn w:val="Normal"/>
    <w:link w:val="TitlograndeChar"/>
    <w:qFormat/>
    <w:rsid w:val="00620FF7"/>
    <w:pPr>
      <w:suppressAutoHyphens w:val="0"/>
      <w:spacing w:after="200" w:line="276" w:lineRule="auto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60A27"/>
    <w:pPr>
      <w:numPr>
        <w:numId w:val="12"/>
      </w:numPr>
      <w:tabs>
        <w:tab w:val="right" w:leader="dot" w:pos="9016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es-ES_tradnl" w:eastAsia="en-US"/>
    </w:rPr>
  </w:style>
  <w:style w:type="paragraph" w:customStyle="1" w:styleId="Titulo1">
    <w:name w:val="Titulo 1"/>
    <w:basedOn w:val="Normal"/>
    <w:link w:val="Titulo1Char"/>
    <w:qFormat/>
    <w:rsid w:val="00620FF7"/>
    <w:pPr>
      <w:jc w:val="both"/>
    </w:pPr>
    <w:rPr>
      <w:rFonts w:asciiTheme="minorHAnsi" w:hAnsiTheme="minorHAnsi" w:cstheme="minorHAnsi"/>
      <w:b/>
      <w:sz w:val="32"/>
    </w:rPr>
  </w:style>
  <w:style w:type="character" w:customStyle="1" w:styleId="Titulo1Char">
    <w:name w:val="Titulo 1 Char"/>
    <w:basedOn w:val="DefaultParagraphFont"/>
    <w:link w:val="Titulo1"/>
    <w:rsid w:val="00620FF7"/>
    <w:rPr>
      <w:rFonts w:eastAsia="Times New Roman" w:cstheme="minorHAnsi"/>
      <w:b/>
      <w:sz w:val="32"/>
      <w:szCs w:val="24"/>
      <w:lang w:val="es-ES" w:eastAsia="ar-SA"/>
    </w:rPr>
  </w:style>
  <w:style w:type="paragraph" w:customStyle="1" w:styleId="Style1">
    <w:name w:val="Style1"/>
    <w:basedOn w:val="Normal"/>
    <w:next w:val="Heading2"/>
    <w:link w:val="Style1Char"/>
    <w:qFormat/>
    <w:rsid w:val="00620FF7"/>
    <w:pPr>
      <w:shd w:val="clear" w:color="auto" w:fill="FFFFFF"/>
      <w:spacing w:before="150"/>
      <w:jc w:val="both"/>
    </w:pPr>
    <w:rPr>
      <w:rFonts w:asciiTheme="minorHAnsi" w:hAnsiTheme="minorHAnsi" w:cstheme="minorHAnsi"/>
      <w:b/>
    </w:rPr>
  </w:style>
  <w:style w:type="character" w:customStyle="1" w:styleId="Style1Char">
    <w:name w:val="Style1 Char"/>
    <w:basedOn w:val="DefaultParagraphFont"/>
    <w:link w:val="Style1"/>
    <w:rsid w:val="00620FF7"/>
    <w:rPr>
      <w:rFonts w:eastAsia="Times New Roman" w:cstheme="minorHAnsi"/>
      <w:b/>
      <w:sz w:val="24"/>
      <w:szCs w:val="24"/>
      <w:shd w:val="clear" w:color="auto" w:fill="FFFFFF"/>
      <w:lang w:val="es-ES" w:eastAsia="ar-SA"/>
    </w:rPr>
  </w:style>
  <w:style w:type="table" w:styleId="LightGrid">
    <w:name w:val="Light Grid"/>
    <w:basedOn w:val="TableNormal"/>
    <w:uiPriority w:val="62"/>
    <w:rsid w:val="00620FF7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620FF7"/>
    <w:pPr>
      <w:spacing w:after="0" w:line="240" w:lineRule="auto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F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FF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20FF7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es-ES_tradn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es-ES_tradnl" w:eastAsia="en-US"/>
    </w:rPr>
  </w:style>
  <w:style w:type="table" w:customStyle="1" w:styleId="LightShading1">
    <w:name w:val="Light Shading1"/>
    <w:basedOn w:val="TableNormal"/>
    <w:uiPriority w:val="60"/>
    <w:rsid w:val="00620FF7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tulo2">
    <w:name w:val="Titulo 2"/>
    <w:basedOn w:val="Normal"/>
    <w:link w:val="Titulo2Char"/>
    <w:qFormat/>
    <w:rsid w:val="00620FF7"/>
    <w:pPr>
      <w:shd w:val="clear" w:color="auto" w:fill="FFFFFF"/>
      <w:spacing w:before="150"/>
      <w:jc w:val="both"/>
    </w:pPr>
    <w:rPr>
      <w:rFonts w:asciiTheme="minorHAnsi" w:hAnsiTheme="minorHAnsi" w:cstheme="minorHAnsi"/>
      <w:b/>
    </w:rPr>
  </w:style>
  <w:style w:type="character" w:customStyle="1" w:styleId="Titulo2Char">
    <w:name w:val="Titulo 2 Char"/>
    <w:basedOn w:val="DefaultParagraphFont"/>
    <w:link w:val="Titulo2"/>
    <w:rsid w:val="00620FF7"/>
    <w:rPr>
      <w:rFonts w:eastAsia="Times New Roman" w:cstheme="minorHAnsi"/>
      <w:b/>
      <w:sz w:val="24"/>
      <w:szCs w:val="24"/>
      <w:shd w:val="clear" w:color="auto" w:fill="FFFFFF"/>
      <w:lang w:val="es-ES" w:eastAsia="ar-SA"/>
    </w:rPr>
  </w:style>
  <w:style w:type="table" w:styleId="LightShading">
    <w:name w:val="Light Shading"/>
    <w:basedOn w:val="TableNormal"/>
    <w:uiPriority w:val="60"/>
    <w:rsid w:val="00620FF7"/>
    <w:pPr>
      <w:spacing w:after="0" w:line="240" w:lineRule="auto"/>
    </w:pPr>
    <w:rPr>
      <w:color w:val="000000" w:themeColor="text1" w:themeShade="BF"/>
      <w:lang w:val="es-ES_trad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rchete-llamada1">
    <w:name w:val="corchete-llamada1"/>
    <w:basedOn w:val="DefaultParagraphFont"/>
    <w:rsid w:val="00620FF7"/>
    <w:rPr>
      <w:vanish/>
      <w:webHidden w:val="0"/>
      <w:specVanish w:val="0"/>
    </w:rPr>
  </w:style>
  <w:style w:type="character" w:customStyle="1" w:styleId="toctoggle">
    <w:name w:val="toctoggle"/>
    <w:basedOn w:val="DefaultParagraphFont"/>
    <w:rsid w:val="00620FF7"/>
  </w:style>
  <w:style w:type="character" w:customStyle="1" w:styleId="tocnumber">
    <w:name w:val="tocnumber"/>
    <w:basedOn w:val="DefaultParagraphFont"/>
    <w:rsid w:val="00620FF7"/>
  </w:style>
  <w:style w:type="character" w:customStyle="1" w:styleId="toctext">
    <w:name w:val="toctext"/>
    <w:basedOn w:val="DefaultParagraphFont"/>
    <w:rsid w:val="00620FF7"/>
  </w:style>
  <w:style w:type="character" w:customStyle="1" w:styleId="editsection">
    <w:name w:val="editsection"/>
    <w:basedOn w:val="DefaultParagraphFont"/>
    <w:rsid w:val="00620FF7"/>
  </w:style>
  <w:style w:type="character" w:customStyle="1" w:styleId="mw-headline">
    <w:name w:val="mw-headline"/>
    <w:basedOn w:val="DefaultParagraphFont"/>
    <w:rsid w:val="00620FF7"/>
  </w:style>
  <w:style w:type="character" w:styleId="HTMLCite">
    <w:name w:val="HTML Cite"/>
    <w:basedOn w:val="DefaultParagraphFont"/>
    <w:uiPriority w:val="99"/>
    <w:semiHidden/>
    <w:unhideWhenUsed/>
    <w:rsid w:val="00620FF7"/>
    <w:rPr>
      <w:i/>
      <w:iCs/>
    </w:rPr>
  </w:style>
  <w:style w:type="character" w:customStyle="1" w:styleId="n1">
    <w:name w:val="n1"/>
    <w:basedOn w:val="DefaultParagraphFont"/>
    <w:rsid w:val="00620FF7"/>
    <w:rPr>
      <w:b w:val="0"/>
      <w:bCs w:val="0"/>
    </w:rPr>
  </w:style>
  <w:style w:type="character" w:customStyle="1" w:styleId="r1">
    <w:name w:val="r1"/>
    <w:basedOn w:val="DefaultParagraphFont"/>
    <w:rsid w:val="00620FF7"/>
    <w:rPr>
      <w:b/>
      <w:bCs/>
      <w:color w:val="993333"/>
    </w:rPr>
  </w:style>
  <w:style w:type="paragraph" w:styleId="BodyText">
    <w:name w:val="Body Text"/>
    <w:basedOn w:val="Normal"/>
    <w:link w:val="BodyTextChar"/>
    <w:semiHidden/>
    <w:rsid w:val="00620FF7"/>
    <w:pPr>
      <w:suppressAutoHyphens w:val="0"/>
      <w:jc w:val="both"/>
    </w:pPr>
    <w:rPr>
      <w:rFonts w:ascii="Arial" w:hAnsi="Arial" w:cs="Arial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620FF7"/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lockquote">
    <w:name w:val="Blockquote"/>
    <w:basedOn w:val="Normal"/>
    <w:rsid w:val="00620FF7"/>
    <w:pPr>
      <w:widowControl w:val="0"/>
      <w:suppressAutoHyphens w:val="0"/>
      <w:spacing w:before="100" w:after="100"/>
      <w:ind w:left="360" w:right="360"/>
    </w:pPr>
    <w:rPr>
      <w:snapToGrid w:val="0"/>
      <w:szCs w:val="20"/>
      <w:lang w:val="es-ES_tradnl" w:eastAsia="es-ES"/>
    </w:rPr>
  </w:style>
  <w:style w:type="table" w:styleId="LightList">
    <w:name w:val="Light List"/>
    <w:basedOn w:val="TableNormal"/>
    <w:uiPriority w:val="61"/>
    <w:rsid w:val="00620FF7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qFormat/>
    <w:rsid w:val="00620FF7"/>
    <w:pPr>
      <w:suppressAutoHyphens w:val="0"/>
      <w:spacing w:before="120" w:after="120"/>
    </w:pPr>
    <w:rPr>
      <w:b/>
      <w:bCs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semiHidden/>
    <w:rsid w:val="00620FF7"/>
    <w:pPr>
      <w:suppressAutoHyphens w:val="0"/>
      <w:ind w:left="360"/>
      <w:jc w:val="both"/>
    </w:pPr>
    <w:rPr>
      <w:rFonts w:ascii="Arial" w:hAnsi="Arial" w:cs="Arial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20FF7"/>
    <w:rPr>
      <w:rFonts w:ascii="Arial" w:eastAsia="Times New Roman" w:hAnsi="Arial" w:cs="Arial"/>
      <w:sz w:val="24"/>
      <w:szCs w:val="24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20FF7"/>
    <w:pPr>
      <w:suppressAutoHyphens w:val="0"/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20FF7"/>
    <w:rPr>
      <w:lang w:val="en-US"/>
    </w:rPr>
  </w:style>
  <w:style w:type="character" w:styleId="Emphasis">
    <w:name w:val="Emphasis"/>
    <w:basedOn w:val="DefaultParagraphFont"/>
    <w:uiPriority w:val="20"/>
    <w:qFormat/>
    <w:rsid w:val="00620FF7"/>
    <w:rPr>
      <w:i/>
    </w:rPr>
  </w:style>
  <w:style w:type="character" w:customStyle="1" w:styleId="Typewriter">
    <w:name w:val="Typewriter"/>
    <w:rsid w:val="00620FF7"/>
    <w:rPr>
      <w:rFonts w:ascii="Courier New" w:hAnsi="Courier New"/>
      <w:sz w:val="20"/>
    </w:rPr>
  </w:style>
  <w:style w:type="table" w:customStyle="1" w:styleId="B2MediumList2Accent1">
    <w:name w:val="B2 Medium List 2 Accent 1"/>
    <w:basedOn w:val="TableNormal"/>
    <w:uiPriority w:val="66"/>
    <w:rsid w:val="00620F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left w:val="single" w:sz="8" w:space="0" w:color="4F81BD" w:themeColor="accent1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20FF7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2">
    <w:name w:val="Light Shading2"/>
    <w:basedOn w:val="TableNormal"/>
    <w:uiPriority w:val="60"/>
    <w:rsid w:val="00620FF7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leNormal"/>
    <w:uiPriority w:val="62"/>
    <w:rsid w:val="00620FF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shd w:val="clear" w:color="auto" w:fill="C0C0C0"/>
      </w:tcPr>
    </w:tblStylePr>
  </w:style>
  <w:style w:type="paragraph" w:styleId="Subtitle">
    <w:name w:val="Subtitle"/>
    <w:basedOn w:val="Normal"/>
    <w:link w:val="SubtitleChar"/>
    <w:uiPriority w:val="11"/>
    <w:qFormat/>
    <w:rsid w:val="00620FF7"/>
    <w:pPr>
      <w:numPr>
        <w:ilvl w:val="1"/>
      </w:numPr>
      <w:suppressAutoHyphens w:val="0"/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20FF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62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Arial Unicode MS" w:hAnsi="Arial Unicode MS" w:cs="Arial Unicode M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FF7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F7"/>
    <w:pPr>
      <w:pBdr>
        <w:bottom w:val="single" w:sz="4" w:space="4" w:color="4F81BD" w:themeColor="accent1"/>
      </w:pBdr>
      <w:suppressAutoHyphens w:val="0"/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F7"/>
    <w:rPr>
      <w:b/>
      <w:bCs/>
      <w:i/>
      <w:iCs/>
      <w:color w:val="4F81BD" w:themeColor="accent1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20FF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0FF7"/>
    <w:rPr>
      <w:color w:val="808080"/>
    </w:rPr>
  </w:style>
  <w:style w:type="paragraph" w:customStyle="1" w:styleId="style5">
    <w:name w:val="style5"/>
    <w:basedOn w:val="Normal"/>
    <w:rsid w:val="00620FF7"/>
    <w:pPr>
      <w:suppressAutoHyphens w:val="0"/>
      <w:spacing w:before="100" w:beforeAutospacing="1" w:after="100" w:afterAutospacing="1"/>
    </w:pPr>
    <w:rPr>
      <w:rFonts w:ascii="Courier New" w:hAnsi="Courier New" w:cs="Courier New"/>
      <w:lang w:val="es-ES_tradnl" w:eastAsia="es-ES_tradnl"/>
    </w:rPr>
  </w:style>
  <w:style w:type="character" w:customStyle="1" w:styleId="style41">
    <w:name w:val="style41"/>
    <w:basedOn w:val="DefaultParagraphFont"/>
    <w:rsid w:val="00620FF7"/>
    <w:rPr>
      <w:rFonts w:ascii="Georgia" w:hAnsi="Georgia" w:hint="default"/>
    </w:rPr>
  </w:style>
  <w:style w:type="character" w:customStyle="1" w:styleId="style51">
    <w:name w:val="style51"/>
    <w:basedOn w:val="DefaultParagraphFont"/>
    <w:rsid w:val="00620FF7"/>
    <w:rPr>
      <w:sz w:val="24"/>
      <w:szCs w:val="24"/>
    </w:rPr>
  </w:style>
  <w:style w:type="character" w:customStyle="1" w:styleId="style21">
    <w:name w:val="style21"/>
    <w:basedOn w:val="DefaultParagraphFont"/>
    <w:rsid w:val="00620FF7"/>
    <w:rPr>
      <w:rFonts w:ascii="Times New Roman" w:hAnsi="Times New Roman" w:cs="Times New Roman" w:hint="default"/>
      <w:sz w:val="24"/>
      <w:szCs w:val="24"/>
    </w:rPr>
  </w:style>
  <w:style w:type="character" w:customStyle="1" w:styleId="kw12">
    <w:name w:val="kw12"/>
    <w:basedOn w:val="DefaultParagraphFont"/>
    <w:rsid w:val="00620FF7"/>
  </w:style>
  <w:style w:type="character" w:customStyle="1" w:styleId="co2">
    <w:name w:val="co2"/>
    <w:basedOn w:val="DefaultParagraphFont"/>
    <w:rsid w:val="00620FF7"/>
  </w:style>
  <w:style w:type="character" w:customStyle="1" w:styleId="sy0">
    <w:name w:val="sy0"/>
    <w:basedOn w:val="DefaultParagraphFont"/>
    <w:rsid w:val="00620FF7"/>
  </w:style>
  <w:style w:type="paragraph" w:styleId="TOC4">
    <w:name w:val="toc 4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s-ES_tradnl" w:eastAsia="es-ES_tradnl"/>
    </w:rPr>
  </w:style>
  <w:style w:type="paragraph" w:styleId="TOC5">
    <w:name w:val="toc 5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s-ES_tradnl" w:eastAsia="es-ES_tradnl"/>
    </w:rPr>
  </w:style>
  <w:style w:type="paragraph" w:styleId="TOC6">
    <w:name w:val="toc 6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s-ES_tradnl" w:eastAsia="es-ES_tradnl"/>
    </w:rPr>
  </w:style>
  <w:style w:type="paragraph" w:styleId="TOC7">
    <w:name w:val="toc 7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s-ES_tradnl" w:eastAsia="es-ES_tradnl"/>
    </w:rPr>
  </w:style>
  <w:style w:type="paragraph" w:styleId="TOC8">
    <w:name w:val="toc 8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s-ES_tradnl" w:eastAsia="es-ES_tradnl"/>
    </w:rPr>
  </w:style>
  <w:style w:type="paragraph" w:styleId="TOC9">
    <w:name w:val="toc 9"/>
    <w:basedOn w:val="Normal"/>
    <w:next w:val="Normal"/>
    <w:autoRedefine/>
    <w:uiPriority w:val="39"/>
    <w:unhideWhenUsed/>
    <w:rsid w:val="00620FF7"/>
    <w:pPr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s-ES_tradnl" w:eastAsia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360A2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D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DD0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DD0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paragraph" w:customStyle="1" w:styleId="Prrafodelista1">
    <w:name w:val="Párrafo de lista1"/>
    <w:basedOn w:val="Normal"/>
    <w:rsid w:val="002313C2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.arce.ramos@una.c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ura.chaverri.lopez@una.c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41D20-7C25-4907-B915-78BD63D2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1452</Words>
  <Characters>9075</Characters>
  <Application>Microsoft Office Word</Application>
  <DocSecurity>0</DocSecurity>
  <Lines>252</Lines>
  <Paragraphs>146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También se pretende que el estudiante sea creativo en idear y formular conjuntam</vt:lpstr>
      <vt:lpstr/>
    </vt:vector>
  </TitlesOfParts>
  <Company>Microsoft Corporation</Company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Salas Chaverri, Erick (OTSI Contractor)</cp:lastModifiedBy>
  <cp:revision>2</cp:revision>
  <cp:lastPrinted>2017-06-05T21:06:00Z</cp:lastPrinted>
  <dcterms:created xsi:type="dcterms:W3CDTF">2018-07-19T01:03:00Z</dcterms:created>
  <dcterms:modified xsi:type="dcterms:W3CDTF">2018-07-19T01:03:00Z</dcterms:modified>
</cp:coreProperties>
</file>